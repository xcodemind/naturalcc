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9F75C" w14:textId="314ABF30" w:rsidR="00A43302" w:rsidRDefault="00A43302">
      <w:pPr>
        <w:pStyle w:val="Heading1"/>
        <w:rPr>
          <w:ins w:id="0" w:author="Administrator" w:date="2020-02-15T21:05:00Z"/>
          <w:lang w:eastAsia="zh-CN"/>
        </w:rPr>
        <w:pPrChange w:id="1" w:author="Administrator" w:date="2020-02-15T21:06:00Z">
          <w:pPr/>
        </w:pPrChange>
      </w:pPr>
      <w:ins w:id="2" w:author="Administrator" w:date="2020-02-15T21:05:00Z">
        <w:r>
          <w:rPr>
            <w:rFonts w:hint="eastAsia"/>
            <w:lang w:eastAsia="zh-CN"/>
          </w:rPr>
          <w:t>bug</w:t>
        </w:r>
      </w:ins>
    </w:p>
    <w:p w14:paraId="14C37515" w14:textId="77777777" w:rsidR="00A43302" w:rsidRDefault="00A43302" w:rsidP="00A5384C">
      <w:pPr>
        <w:rPr>
          <w:ins w:id="3" w:author="Administrator" w:date="2020-02-15T21:05:00Z"/>
          <w:lang w:eastAsia="zh-CN"/>
        </w:rPr>
      </w:pPr>
    </w:p>
    <w:p w14:paraId="4D09D608" w14:textId="1EE365C2" w:rsidR="00BD2202" w:rsidRDefault="00BD2202" w:rsidP="00A5384C">
      <w:pPr>
        <w:rPr>
          <w:lang w:eastAsia="zh-CN"/>
        </w:rPr>
      </w:pPr>
      <w:r>
        <w:rPr>
          <w:lang w:eastAsia="zh-CN"/>
        </w:rPr>
        <w:t>师弟，</w:t>
      </w:r>
      <w:r w:rsidR="00AC1C26">
        <w:rPr>
          <w:lang w:eastAsia="zh-CN"/>
        </w:rPr>
        <w:t>attention写好了打算</w:t>
      </w:r>
      <w:r w:rsidR="00BF4299">
        <w:rPr>
          <w:lang w:eastAsia="zh-CN"/>
        </w:rPr>
        <w:t>run一下的，</w:t>
      </w:r>
      <w:r w:rsidR="00BF4299">
        <w:rPr>
          <w:rFonts w:hint="eastAsia"/>
          <w:lang w:eastAsia="zh-CN"/>
        </w:rPr>
        <w:t>结果</w:t>
      </w:r>
      <w:r w:rsidR="007D7243">
        <w:rPr>
          <w:lang w:eastAsia="zh-CN"/>
        </w:rPr>
        <w:t>发现import出错了</w:t>
      </w:r>
      <w:r w:rsidR="004C230C">
        <w:rPr>
          <w:lang w:eastAsia="zh-CN"/>
        </w:rPr>
        <w:t>；</w:t>
      </w:r>
      <w:r w:rsidR="004C230C">
        <w:rPr>
          <w:rFonts w:hint="eastAsia"/>
          <w:lang w:eastAsia="zh-CN"/>
        </w:rPr>
        <w:t>看你</w:t>
      </w:r>
      <w:r w:rsidR="004C230C">
        <w:rPr>
          <w:lang w:eastAsia="zh-CN"/>
        </w:rPr>
        <w:t>修改了__init__.py</w:t>
      </w:r>
      <w:r w:rsidR="00082FC5">
        <w:rPr>
          <w:lang w:eastAsia="zh-CN"/>
        </w:rPr>
        <w:t>，</w:t>
      </w:r>
      <w:r w:rsidR="00082FC5">
        <w:rPr>
          <w:rFonts w:hint="eastAsia"/>
          <w:lang w:eastAsia="zh-CN"/>
        </w:rPr>
        <w:t>我现在</w:t>
      </w:r>
      <w:r w:rsidR="00082FC5">
        <w:rPr>
          <w:lang w:eastAsia="zh-CN"/>
        </w:rPr>
        <w:t>对</w:t>
      </w:r>
      <w:r w:rsidR="003603CB">
        <w:rPr>
          <w:lang w:eastAsia="zh-CN"/>
        </w:rPr>
        <w:t>这个</w:t>
      </w:r>
      <w:r w:rsidR="00560C0A">
        <w:rPr>
          <w:lang w:eastAsia="zh-CN"/>
        </w:rPr>
        <w:t>导包的方法有点懵了；</w:t>
      </w:r>
      <w:r w:rsidR="00560C0A">
        <w:rPr>
          <w:rFonts w:hint="eastAsia"/>
          <w:lang w:eastAsia="zh-CN"/>
        </w:rPr>
        <w:t>这个</w:t>
      </w:r>
      <w:r w:rsidR="00183D65">
        <w:rPr>
          <w:lang w:eastAsia="zh-CN"/>
        </w:rPr>
        <w:t>你</w:t>
      </w:r>
      <w:r w:rsidR="003732BC">
        <w:rPr>
          <w:lang w:eastAsia="zh-CN"/>
        </w:rPr>
        <w:t>测试通过后，</w:t>
      </w:r>
      <w:r w:rsidR="003732BC">
        <w:rPr>
          <w:rFonts w:hint="eastAsia"/>
          <w:lang w:eastAsia="zh-CN"/>
        </w:rPr>
        <w:t>告诉我</w:t>
      </w:r>
      <w:r w:rsidR="003732BC">
        <w:rPr>
          <w:lang w:eastAsia="zh-CN"/>
        </w:rPr>
        <w:t>导</w:t>
      </w:r>
      <w:r w:rsidR="003732BC">
        <w:rPr>
          <w:rFonts w:hint="eastAsia"/>
          <w:lang w:eastAsia="zh-CN"/>
        </w:rPr>
        <w:t>包</w:t>
      </w:r>
      <w:r w:rsidR="003732BC">
        <w:rPr>
          <w:lang w:eastAsia="zh-CN"/>
        </w:rPr>
        <w:t>的方式就行；</w:t>
      </w:r>
      <w:r w:rsidR="003732BC">
        <w:rPr>
          <w:rFonts w:hint="eastAsia"/>
          <w:lang w:eastAsia="zh-CN"/>
        </w:rPr>
        <w:t>也不是</w:t>
      </w:r>
      <w:r w:rsidR="003732BC">
        <w:rPr>
          <w:lang w:eastAsia="zh-CN"/>
        </w:rPr>
        <w:t>大问题；</w:t>
      </w:r>
      <w:r w:rsidR="003732BC">
        <w:rPr>
          <w:rFonts w:hint="eastAsia"/>
          <w:lang w:eastAsia="zh-CN"/>
        </w:rPr>
        <w:t>需要</w:t>
      </w:r>
      <w:r w:rsidR="003732BC">
        <w:rPr>
          <w:lang w:eastAsia="zh-CN"/>
        </w:rPr>
        <w:t>你debug一下。</w:t>
      </w:r>
    </w:p>
    <w:p w14:paraId="75989F04" w14:textId="306CF850" w:rsidR="00B56EEB" w:rsidRDefault="00B56EEB" w:rsidP="00A5384C">
      <w:pPr>
        <w:rPr>
          <w:ins w:id="4" w:author="He Yang" w:date="2020-01-14T16:16:00Z"/>
          <w:lang w:eastAsia="zh-CN"/>
        </w:rPr>
      </w:pPr>
    </w:p>
    <w:p w14:paraId="153B9901" w14:textId="77777777" w:rsidR="00BC7F4B" w:rsidRDefault="00BC7F4B" w:rsidP="00A5384C">
      <w:pPr>
        <w:rPr>
          <w:ins w:id="5" w:author="He Yang" w:date="2020-01-14T16:18:00Z"/>
          <w:lang w:eastAsia="zh-CN"/>
        </w:rPr>
      </w:pPr>
      <w:ins w:id="6" w:author="He Yang" w:date="2020-01-14T16:16:00Z">
        <w:r>
          <w:rPr>
            <w:rFonts w:hint="eastAsia"/>
            <w:lang w:eastAsia="zh-CN"/>
          </w:rPr>
          <w:t>这个是一个项目的共同导入初始化。例如，我们的module都需要用到torch。你可以再_</w:t>
        </w:r>
        <w:r>
          <w:rPr>
            <w:lang w:eastAsia="zh-CN"/>
          </w:rPr>
          <w:t>_init__.py</w:t>
        </w:r>
        <w:r>
          <w:rPr>
            <w:rFonts w:hint="eastAsia"/>
            <w:lang w:eastAsia="zh-CN"/>
          </w:rPr>
          <w:t>中写入</w:t>
        </w:r>
      </w:ins>
    </w:p>
    <w:p w14:paraId="45DEFDA9" w14:textId="77777777" w:rsidR="00BC7F4B" w:rsidRDefault="00BC7F4B" w:rsidP="00A5384C">
      <w:pPr>
        <w:rPr>
          <w:ins w:id="7" w:author="He Yang" w:date="2020-01-14T16:18:00Z"/>
          <w:lang w:eastAsia="zh-CN"/>
        </w:rPr>
      </w:pPr>
      <w:ins w:id="8" w:author="He Yang" w:date="2020-01-14T16:16:00Z">
        <w:r>
          <w:rPr>
            <w:rFonts w:hint="eastAsia"/>
            <w:lang w:eastAsia="zh-CN"/>
          </w:rPr>
          <w:t>i</w:t>
        </w:r>
        <w:r>
          <w:rPr>
            <w:lang w:eastAsia="zh-CN"/>
          </w:rPr>
          <w:t>mport</w:t>
        </w:r>
        <w:r>
          <w:rPr>
            <w:rFonts w:hint="eastAsia"/>
            <w:lang w:eastAsia="zh-CN"/>
          </w:rPr>
          <w:t xml:space="preserve"> </w:t>
        </w:r>
        <w:r>
          <w:rPr>
            <w:lang w:eastAsia="zh-CN"/>
          </w:rPr>
          <w:t>torch</w:t>
        </w:r>
      </w:ins>
    </w:p>
    <w:p w14:paraId="6720147C" w14:textId="77777777" w:rsidR="00BC7F4B" w:rsidRDefault="00BC7F4B" w:rsidP="00A5384C">
      <w:pPr>
        <w:rPr>
          <w:ins w:id="9" w:author="He Yang" w:date="2020-01-14T16:18:00Z"/>
          <w:lang w:eastAsia="zh-CN"/>
        </w:rPr>
      </w:pPr>
      <w:ins w:id="10" w:author="He Yang" w:date="2020-01-14T16:18:00Z">
        <w:r>
          <w:rPr>
            <w:rFonts w:hint="eastAsia"/>
            <w:lang w:eastAsia="zh-CN"/>
          </w:rPr>
          <w:t>_</w:t>
        </w:r>
        <w:r>
          <w:rPr>
            <w:lang w:eastAsia="zh-CN"/>
          </w:rPr>
          <w:t>_all__=['torch’]</w:t>
        </w:r>
      </w:ins>
    </w:p>
    <w:p w14:paraId="1235C95A" w14:textId="77777777" w:rsidR="00BC7F4B" w:rsidRDefault="00BC7F4B" w:rsidP="00A5384C">
      <w:pPr>
        <w:rPr>
          <w:ins w:id="11" w:author="He Yang" w:date="2020-01-14T16:18:00Z"/>
          <w:lang w:eastAsia="zh-CN"/>
        </w:rPr>
      </w:pPr>
    </w:p>
    <w:p w14:paraId="2E1520BD" w14:textId="2F3EAB13" w:rsidR="00BC7F4B" w:rsidRDefault="00BC7F4B" w:rsidP="00A5384C">
      <w:pPr>
        <w:rPr>
          <w:ins w:id="12" w:author="He Yang" w:date="2020-01-14T16:16:00Z"/>
          <w:lang w:eastAsia="zh-CN"/>
        </w:rPr>
      </w:pPr>
      <w:ins w:id="13" w:author="He Yang" w:date="2020-01-14T16:16:00Z">
        <w:r>
          <w:rPr>
            <w:rFonts w:hint="eastAsia"/>
            <w:lang w:eastAsia="zh-CN"/>
          </w:rPr>
          <w:t>再在需要使用的文件中，写入</w:t>
        </w:r>
      </w:ins>
    </w:p>
    <w:p w14:paraId="3B2038F5" w14:textId="354E75BD" w:rsidR="00BC7F4B" w:rsidRDefault="00BC7F4B" w:rsidP="00A5384C">
      <w:pPr>
        <w:rPr>
          <w:ins w:id="14" w:author="He Yang" w:date="2020-01-14T16:16:00Z"/>
          <w:lang w:eastAsia="zh-CN"/>
        </w:rPr>
      </w:pPr>
    </w:p>
    <w:p w14:paraId="1E07B5E5" w14:textId="16B43039" w:rsidR="00BC7F4B" w:rsidRDefault="00BC7F4B">
      <w:pPr>
        <w:pStyle w:val="Heading2"/>
        <w:rPr>
          <w:ins w:id="15" w:author="He Yang" w:date="2020-01-14T16:16:00Z"/>
          <w:lang w:eastAsia="zh-CN"/>
        </w:rPr>
        <w:pPrChange w:id="16" w:author="Administrator" w:date="2020-02-15T21:05:00Z">
          <w:pPr>
            <w:outlineLvl w:val="0"/>
          </w:pPr>
        </w:pPrChange>
      </w:pPr>
      <w:ins w:id="17" w:author="He Yang" w:date="2020-01-14T16:16:00Z">
        <w:r>
          <w:rPr>
            <w:lang w:eastAsia="zh-CN"/>
          </w:rPr>
          <w:t>Import sys</w:t>
        </w:r>
      </w:ins>
    </w:p>
    <w:p w14:paraId="19AAB3E1" w14:textId="76C22ACB" w:rsidR="00BC7F4B" w:rsidRDefault="00BC7F4B" w:rsidP="00A5384C">
      <w:pPr>
        <w:rPr>
          <w:ins w:id="18" w:author="He Yang" w:date="2020-01-14T16:17:00Z"/>
          <w:lang w:eastAsia="zh-CN"/>
        </w:rPr>
      </w:pPr>
      <w:proofErr w:type="spellStart"/>
      <w:proofErr w:type="gramStart"/>
      <w:ins w:id="19" w:author="He Yang" w:date="2020-01-14T16:16:00Z">
        <w:r>
          <w:rPr>
            <w:lang w:eastAsia="zh-CN"/>
          </w:rPr>
          <w:t>Sys</w:t>
        </w:r>
      </w:ins>
      <w:ins w:id="20" w:author="He Yang" w:date="2020-01-14T16:17:00Z">
        <w:r>
          <w:rPr>
            <w:lang w:eastAsia="zh-CN"/>
          </w:rPr>
          <w:t>.path.append</w:t>
        </w:r>
        <w:proofErr w:type="spellEnd"/>
        <w:proofErr w:type="gramEnd"/>
        <w:r>
          <w:rPr>
            <w:lang w:eastAsia="zh-CN"/>
          </w:rPr>
          <w:t>(‘./’) #</w:t>
        </w:r>
        <w:r>
          <w:rPr>
            <w:rFonts w:hint="eastAsia"/>
            <w:lang w:eastAsia="zh-CN"/>
          </w:rPr>
          <w:t>把</w:t>
        </w:r>
        <w:proofErr w:type="spellStart"/>
        <w:r>
          <w:rPr>
            <w:rFonts w:hint="eastAsia"/>
            <w:lang w:eastAsia="zh-CN"/>
          </w:rPr>
          <w:t>init</w:t>
        </w:r>
        <w:proofErr w:type="spellEnd"/>
        <w:r>
          <w:rPr>
            <w:rFonts w:hint="eastAsia"/>
            <w:lang w:eastAsia="zh-CN"/>
          </w:rPr>
          <w:t>的路径加载到项目中，</w:t>
        </w:r>
      </w:ins>
    </w:p>
    <w:p w14:paraId="11F0B418" w14:textId="20899E8C" w:rsidR="00BC7F4B" w:rsidRDefault="00BC7F4B" w:rsidP="00A5384C">
      <w:pPr>
        <w:rPr>
          <w:ins w:id="21" w:author="He Yang" w:date="2020-01-14T16:17:00Z"/>
          <w:lang w:eastAsia="zh-CN"/>
        </w:rPr>
      </w:pPr>
    </w:p>
    <w:p w14:paraId="5A942292" w14:textId="6118FC09" w:rsidR="00BC7F4B" w:rsidRDefault="00BC7F4B">
      <w:pPr>
        <w:pStyle w:val="Heading2"/>
        <w:rPr>
          <w:lang w:eastAsia="zh-CN"/>
        </w:rPr>
        <w:pPrChange w:id="22" w:author="Administrator" w:date="2020-02-15T21:05:00Z">
          <w:pPr>
            <w:outlineLvl w:val="0"/>
          </w:pPr>
        </w:pPrChange>
      </w:pPr>
      <w:ins w:id="23" w:author="He Yang" w:date="2020-01-14T16:17:00Z">
        <w:r>
          <w:rPr>
            <w:lang w:eastAsia="zh-CN"/>
          </w:rPr>
          <w:t xml:space="preserve">From module import * </w:t>
        </w:r>
        <w:r>
          <w:rPr>
            <w:rFonts w:hint="eastAsia"/>
            <w:lang w:eastAsia="zh-CN"/>
          </w:rPr>
          <w:t>#就是把</w:t>
        </w:r>
        <w:proofErr w:type="spellStart"/>
        <w:r>
          <w:rPr>
            <w:rFonts w:hint="eastAsia"/>
            <w:lang w:eastAsia="zh-CN"/>
          </w:rPr>
          <w:t>init</w:t>
        </w:r>
        <w:proofErr w:type="spellEnd"/>
        <w:r>
          <w:rPr>
            <w:rFonts w:hint="eastAsia"/>
            <w:lang w:eastAsia="zh-CN"/>
          </w:rPr>
          <w:t>的所有内容导入到这个文件中</w:t>
        </w:r>
      </w:ins>
    </w:p>
    <w:p w14:paraId="0D64D9F6" w14:textId="77777777" w:rsidR="00BD2202" w:rsidRDefault="00BD2202" w:rsidP="00A5384C">
      <w:pPr>
        <w:rPr>
          <w:lang w:eastAsia="zh-CN"/>
        </w:rPr>
      </w:pPr>
    </w:p>
    <w:p w14:paraId="0E828F44" w14:textId="77777777" w:rsidR="00AE3A1D" w:rsidRDefault="00AE3A1D" w:rsidP="00A5384C">
      <w:r>
        <w:t xml:space="preserve">cd </w:t>
      </w:r>
      <w:r w:rsidRPr="00AE3A1D">
        <w:t>/data/</w:t>
      </w:r>
      <w:proofErr w:type="spellStart"/>
      <w:r w:rsidRPr="00AE3A1D">
        <w:t>wanyao</w:t>
      </w:r>
      <w:proofErr w:type="spellEnd"/>
      <w:r w:rsidRPr="00AE3A1D">
        <w:t>/Dropbox/</w:t>
      </w:r>
      <w:proofErr w:type="spellStart"/>
      <w:r w:rsidRPr="00AE3A1D">
        <w:t>ghproj</w:t>
      </w:r>
      <w:proofErr w:type="spellEnd"/>
      <w:r w:rsidRPr="00AE3A1D">
        <w:t xml:space="preserve">-titan/naturalcodev2 </w:t>
      </w:r>
    </w:p>
    <w:p w14:paraId="296E467D" w14:textId="77777777" w:rsidR="00534754" w:rsidRDefault="00534754" w:rsidP="00A5384C">
      <w:pPr>
        <w:rPr>
          <w:lang w:eastAsia="zh-CN"/>
        </w:rPr>
      </w:pPr>
    </w:p>
    <w:p w14:paraId="06636C5B" w14:textId="5C50E48C" w:rsidR="00A74501" w:rsidRDefault="00E52932" w:rsidP="00A5384C">
      <w:pPr>
        <w:rPr>
          <w:lang w:eastAsia="zh-CN"/>
        </w:rPr>
      </w:pPr>
      <w:r>
        <w:rPr>
          <w:lang w:eastAsia="zh-CN"/>
        </w:rPr>
        <w:t>记得先</w:t>
      </w:r>
      <w:r w:rsidR="000A4E52">
        <w:rPr>
          <w:rFonts w:hint="eastAsia"/>
          <w:lang w:eastAsia="zh-CN"/>
        </w:rPr>
        <w:t>根据</w:t>
      </w:r>
      <w:r w:rsidR="000A4E52">
        <w:rPr>
          <w:lang w:eastAsia="zh-CN"/>
        </w:rPr>
        <w:t>需要修改</w:t>
      </w:r>
      <w:proofErr w:type="spellStart"/>
      <w:r>
        <w:rPr>
          <w:lang w:eastAsia="zh-CN"/>
        </w:rPr>
        <w:t>yml</w:t>
      </w:r>
      <w:proofErr w:type="spellEnd"/>
      <w:r>
        <w:rPr>
          <w:lang w:eastAsia="zh-CN"/>
        </w:rPr>
        <w:t>文件</w:t>
      </w:r>
      <w:r w:rsidR="000A4E52">
        <w:rPr>
          <w:rFonts w:hint="eastAsia"/>
          <w:lang w:eastAsia="zh-CN"/>
        </w:rPr>
        <w:t>再</w:t>
      </w:r>
      <w:r w:rsidR="000A4E52">
        <w:rPr>
          <w:lang w:eastAsia="zh-CN"/>
        </w:rPr>
        <w:t>运行。</w:t>
      </w:r>
    </w:p>
    <w:p w14:paraId="30FC8507" w14:textId="77777777" w:rsidR="003A0263" w:rsidRDefault="003A0263" w:rsidP="003A0263">
      <w:pPr>
        <w:rPr>
          <w:lang w:eastAsia="zh-CN"/>
        </w:rPr>
      </w:pPr>
      <w:r>
        <w:rPr>
          <w:rFonts w:hint="eastAsia"/>
          <w:lang w:eastAsia="zh-CN"/>
        </w:rPr>
        <w:t>Train</w:t>
      </w:r>
      <w:r>
        <w:rPr>
          <w:lang w:eastAsia="zh-CN"/>
        </w:rPr>
        <w:t>：</w:t>
      </w:r>
    </w:p>
    <w:p w14:paraId="6288252D" w14:textId="77777777" w:rsidR="003A0263" w:rsidRDefault="003A0263" w:rsidP="003A0263">
      <w:pPr>
        <w:rPr>
          <w:lang w:eastAsia="zh-CN"/>
        </w:rPr>
      </w:pPr>
      <w:proofErr w:type="spellStart"/>
      <w:r w:rsidRPr="000612A6">
        <w:rPr>
          <w:lang w:eastAsia="zh-CN"/>
        </w:rPr>
        <w:t>nohup</w:t>
      </w:r>
      <w:proofErr w:type="spellEnd"/>
      <w:r w:rsidRPr="000612A6">
        <w:rPr>
          <w:lang w:eastAsia="zh-CN"/>
        </w:rPr>
        <w:t xml:space="preserve"> python -</w:t>
      </w:r>
      <w:proofErr w:type="gramStart"/>
      <w:r w:rsidRPr="000612A6">
        <w:rPr>
          <w:lang w:eastAsia="zh-CN"/>
        </w:rPr>
        <w:t>u  run/baseline/baseline.py</w:t>
      </w:r>
      <w:proofErr w:type="gramEnd"/>
      <w:r w:rsidRPr="000612A6">
        <w:rPr>
          <w:lang w:eastAsia="zh-CN"/>
        </w:rPr>
        <w:t xml:space="preserve"> &gt; log/baseline.log</w:t>
      </w:r>
    </w:p>
    <w:p w14:paraId="6769F9E3" w14:textId="77777777" w:rsidR="00CF22A2" w:rsidRDefault="00CF22A2" w:rsidP="003A0263">
      <w:pPr>
        <w:rPr>
          <w:lang w:eastAsia="zh-CN"/>
        </w:rPr>
      </w:pPr>
    </w:p>
    <w:p w14:paraId="67A46AD4" w14:textId="19FE83BD" w:rsidR="00CF22A2" w:rsidRPr="005370D0" w:rsidRDefault="005B5D08" w:rsidP="003A0263">
      <w:pPr>
        <w:rPr>
          <w:color w:val="FF0000"/>
          <w:lang w:eastAsia="zh-CN"/>
        </w:rPr>
      </w:pPr>
      <w:r w:rsidRPr="005370D0">
        <w:rPr>
          <w:color w:val="FF0000"/>
          <w:lang w:eastAsia="zh-CN"/>
        </w:rPr>
        <w:t>import出问题了。。</w:t>
      </w:r>
    </w:p>
    <w:p w14:paraId="2F40A3C5" w14:textId="77777777" w:rsidR="00A74501" w:rsidRDefault="00A74501" w:rsidP="00A5384C"/>
    <w:p w14:paraId="03EE3BE4" w14:textId="18E01992" w:rsidR="00AE3A1D" w:rsidRDefault="003F7C01" w:rsidP="003F7C01">
      <w:pPr>
        <w:tabs>
          <w:tab w:val="left" w:pos="1085"/>
        </w:tabs>
      </w:pPr>
      <w:r>
        <w:tab/>
      </w:r>
    </w:p>
    <w:p w14:paraId="455D5A22" w14:textId="77777777" w:rsidR="00A5384C" w:rsidRDefault="00A5384C" w:rsidP="00A5384C">
      <w:r>
        <w:t>minor bugs:</w:t>
      </w:r>
    </w:p>
    <w:p w14:paraId="2957B0DB" w14:textId="77777777" w:rsidR="00A5384C" w:rsidRDefault="00A5384C" w:rsidP="00A5384C"/>
    <w:p w14:paraId="2428879E" w14:textId="77777777" w:rsidR="00A5384C" w:rsidRDefault="00A5384C" w:rsidP="00A5384C">
      <w:r>
        <w:t>1. Constants: &lt;blank&gt; -&gt; &lt;PAD&gt;, &lt;</w:t>
      </w:r>
      <w:proofErr w:type="spellStart"/>
      <w:r>
        <w:t>unk</w:t>
      </w:r>
      <w:proofErr w:type="spellEnd"/>
      <w:r>
        <w:t>&gt; -&gt; &lt;UNK&gt;, &lt;s&gt; -&gt; &lt;BOS&gt;, &lt;/s&gt; -&gt; &lt;EOS&gt;</w:t>
      </w:r>
    </w:p>
    <w:p w14:paraId="41E78BDE" w14:textId="77777777" w:rsidR="00A5384C" w:rsidRDefault="00A5384C" w:rsidP="00A5384C">
      <w:proofErr w:type="spellStart"/>
      <w:r>
        <w:lastRenderedPageBreak/>
        <w:t>感觉PAD比blank更常见</w:t>
      </w:r>
      <w:proofErr w:type="spellEnd"/>
      <w:r>
        <w:t>；&lt;s&gt;</w:t>
      </w:r>
      <w:proofErr w:type="spellStart"/>
      <w:r>
        <w:t>这种表示有点太简单，因为代码中也可能出现</w:t>
      </w:r>
      <w:proofErr w:type="spellEnd"/>
      <w:r>
        <w:t>&lt;s&gt;</w:t>
      </w:r>
      <w:proofErr w:type="spellStart"/>
      <w:r>
        <w:t>这个token我觉得</w:t>
      </w:r>
      <w:proofErr w:type="spellEnd"/>
    </w:p>
    <w:p w14:paraId="6AEDAAD3" w14:textId="77777777" w:rsidR="00A5384C" w:rsidRDefault="00A5384C" w:rsidP="00A5384C"/>
    <w:p w14:paraId="3ABF3F10" w14:textId="77777777" w:rsidR="00A5384C" w:rsidRDefault="00A5384C" w:rsidP="00A5384C">
      <w:r>
        <w:t>2. uni.py应该是dataloader，所以其类命名为UniDataloader更合适？同样的，tl.py的类命名为TLDataloader更合适</w:t>
      </w:r>
    </w:p>
    <w:p w14:paraId="55E31D8E" w14:textId="77777777" w:rsidR="00A5384C" w:rsidRDefault="00A5384C" w:rsidP="00A5384C"/>
    <w:p w14:paraId="04F1BB23" w14:textId="77777777" w:rsidR="00281162" w:rsidRDefault="00A5384C" w:rsidP="00A5384C">
      <w:r>
        <w:t xml:space="preserve">3. </w:t>
      </w:r>
      <w:proofErr w:type="spellStart"/>
      <w:r>
        <w:t>dataset中pop这个能去掉么？所有的情况下都保留一样的keys，如果某个key不存在，</w:t>
      </w:r>
      <w:proofErr w:type="gramStart"/>
      <w:r>
        <w:t>用</w:t>
      </w:r>
      <w:proofErr w:type="spellEnd"/>
      <w:r>
        <w:t>{</w:t>
      </w:r>
      <w:proofErr w:type="gramEnd"/>
      <w:r>
        <w:t>}</w:t>
      </w:r>
      <w:proofErr w:type="spellStart"/>
      <w:r>
        <w:t>表示</w:t>
      </w:r>
      <w:proofErr w:type="spellEnd"/>
      <w:r>
        <w:t>？</w:t>
      </w:r>
    </w:p>
    <w:p w14:paraId="71E20EB6" w14:textId="77777777" w:rsidR="00CD2447" w:rsidRDefault="00CD2447" w:rsidP="00A5384C"/>
    <w:p w14:paraId="085B4146" w14:textId="77777777" w:rsidR="00CD2447" w:rsidRDefault="00CD2447" w:rsidP="00A5384C"/>
    <w:p w14:paraId="2FE3D64C" w14:textId="36EDC62D" w:rsidR="00CD2447" w:rsidRDefault="00183885" w:rsidP="00A5384C">
      <w:pPr>
        <w:rPr>
          <w:lang w:eastAsia="zh-CN"/>
        </w:rPr>
      </w:pPr>
      <w:r>
        <w:rPr>
          <w:lang w:eastAsia="zh-CN"/>
        </w:rPr>
        <w:t xml:space="preserve">5. </w:t>
      </w:r>
      <w:r>
        <w:rPr>
          <w:rFonts w:hint="eastAsia"/>
          <w:lang w:eastAsia="zh-CN"/>
        </w:rPr>
        <w:t>在</w:t>
      </w:r>
      <w:r>
        <w:rPr>
          <w:lang w:eastAsia="zh-CN"/>
        </w:rPr>
        <w:t>base.py _construct方法中</w:t>
      </w:r>
    </w:p>
    <w:p w14:paraId="6549C5F0" w14:textId="62FDC55E" w:rsidR="00686F5F" w:rsidRDefault="00686F5F" w:rsidP="00A5384C">
      <w:pPr>
        <w:rPr>
          <w:lang w:eastAsia="zh-CN"/>
        </w:rPr>
      </w:pPr>
      <w:r w:rsidRPr="00686F5F">
        <w:rPr>
          <w:noProof/>
        </w:rPr>
        <w:drawing>
          <wp:inline distT="0" distB="0" distL="0" distR="0" wp14:anchorId="3C898EC6" wp14:editId="79373424">
            <wp:extent cx="5727700" cy="876935"/>
            <wp:effectExtent l="0" t="0" r="1270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4216" w14:textId="03F31843" w:rsidR="00686F5F" w:rsidRDefault="00686F5F" w:rsidP="00A5384C">
      <w:pPr>
        <w:rPr>
          <w:lang w:eastAsia="zh-CN"/>
        </w:rPr>
      </w:pPr>
      <w:r>
        <w:rPr>
          <w:lang w:eastAsia="zh-CN"/>
        </w:rPr>
        <w:t>这里的file必须是.</w:t>
      </w:r>
      <w:proofErr w:type="spellStart"/>
      <w:r>
        <w:rPr>
          <w:lang w:eastAsia="zh-CN"/>
        </w:rPr>
        <w:t>gz</w:t>
      </w:r>
      <w:proofErr w:type="spellEnd"/>
      <w:r>
        <w:rPr>
          <w:lang w:eastAsia="zh-CN"/>
        </w:rPr>
        <w:t>才可以的，</w:t>
      </w:r>
      <w:r w:rsidR="00C5135E">
        <w:rPr>
          <w:rFonts w:hint="eastAsia"/>
          <w:lang w:eastAsia="zh-CN"/>
        </w:rPr>
        <w:t>一旦</w:t>
      </w:r>
      <w:r w:rsidR="00C5135E">
        <w:rPr>
          <w:lang w:eastAsia="zh-CN"/>
        </w:rPr>
        <w:t>我</w:t>
      </w:r>
      <w:r w:rsidR="00A2531F">
        <w:rPr>
          <w:lang w:eastAsia="zh-CN"/>
        </w:rPr>
        <w:t>将其解压后</w:t>
      </w:r>
      <w:r w:rsidR="009D26A0">
        <w:rPr>
          <w:lang w:eastAsia="zh-CN"/>
        </w:rPr>
        <w:t>就变成.</w:t>
      </w:r>
      <w:proofErr w:type="spellStart"/>
      <w:r w:rsidR="009D26A0">
        <w:rPr>
          <w:lang w:eastAsia="zh-CN"/>
        </w:rPr>
        <w:t>jsonl</w:t>
      </w:r>
      <w:proofErr w:type="spellEnd"/>
      <w:r w:rsidR="009D26A0">
        <w:rPr>
          <w:lang w:eastAsia="zh-CN"/>
        </w:rPr>
        <w:t>的文件了，</w:t>
      </w:r>
      <w:r w:rsidR="009D26A0">
        <w:rPr>
          <w:rFonts w:hint="eastAsia"/>
          <w:lang w:eastAsia="zh-CN"/>
        </w:rPr>
        <w:t>然后</w:t>
      </w:r>
      <w:r w:rsidR="009D26A0">
        <w:rPr>
          <w:lang w:eastAsia="zh-CN"/>
        </w:rPr>
        <w:t>就出 bug。</w:t>
      </w:r>
    </w:p>
    <w:p w14:paraId="65C5965F" w14:textId="4DC12FBB" w:rsidR="004C7F3F" w:rsidRDefault="004C7F3F" w:rsidP="00A5384C">
      <w:pPr>
        <w:rPr>
          <w:lang w:eastAsia="zh-CN"/>
        </w:rPr>
      </w:pPr>
      <w:r w:rsidRPr="004C7F3F">
        <w:rPr>
          <w:noProof/>
        </w:rPr>
        <w:drawing>
          <wp:inline distT="0" distB="0" distL="0" distR="0" wp14:anchorId="075108F5" wp14:editId="20D13192">
            <wp:extent cx="5727700" cy="135636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8567" w14:textId="003E2A6C" w:rsidR="009D26A0" w:rsidRDefault="00B67398" w:rsidP="00A5384C">
      <w:pPr>
        <w:rPr>
          <w:lang w:eastAsia="zh-CN"/>
        </w:rPr>
      </w:pPr>
      <w:r>
        <w:rPr>
          <w:lang w:eastAsia="zh-CN"/>
        </w:rPr>
        <w:t>这里应该</w:t>
      </w:r>
      <w:r w:rsidR="00D30B51">
        <w:rPr>
          <w:lang w:eastAsia="zh-CN"/>
        </w:rPr>
        <w:t>把文件名的</w:t>
      </w:r>
      <w:r w:rsidR="00E85271">
        <w:rPr>
          <w:lang w:eastAsia="zh-CN"/>
        </w:rPr>
        <w:t>构造变得更加严格一点，</w:t>
      </w:r>
      <w:r w:rsidR="00D12F52">
        <w:rPr>
          <w:lang w:eastAsia="zh-CN"/>
        </w:rPr>
        <w:t>或者</w:t>
      </w:r>
      <w:r w:rsidR="009E6109">
        <w:rPr>
          <w:lang w:eastAsia="zh-CN"/>
        </w:rPr>
        <w:t>加一个exception。</w:t>
      </w:r>
      <w:r w:rsidR="009E6109">
        <w:rPr>
          <w:rFonts w:hint="eastAsia"/>
          <w:lang w:eastAsia="zh-CN"/>
        </w:rPr>
        <w:t>或者</w:t>
      </w:r>
      <w:r w:rsidR="009E6109">
        <w:rPr>
          <w:lang w:eastAsia="zh-CN"/>
        </w:rPr>
        <w:t>支持一下读</w:t>
      </w:r>
      <w:proofErr w:type="spellStart"/>
      <w:r w:rsidR="004669D9">
        <w:rPr>
          <w:lang w:eastAsia="zh-CN"/>
        </w:rPr>
        <w:t>jsonl</w:t>
      </w:r>
      <w:proofErr w:type="spellEnd"/>
      <w:r w:rsidR="004669D9">
        <w:rPr>
          <w:lang w:eastAsia="zh-CN"/>
        </w:rPr>
        <w:t>也可以的了。</w:t>
      </w:r>
    </w:p>
    <w:p w14:paraId="72A6FD16" w14:textId="77777777" w:rsidR="00A93319" w:rsidRDefault="00A93319" w:rsidP="00A5384C">
      <w:pPr>
        <w:rPr>
          <w:lang w:eastAsia="zh-CN"/>
        </w:rPr>
      </w:pPr>
    </w:p>
    <w:p w14:paraId="0B482B28" w14:textId="77777777" w:rsidR="00A93319" w:rsidRDefault="00A93319" w:rsidP="00A5384C">
      <w:pPr>
        <w:rPr>
          <w:lang w:eastAsia="zh-CN"/>
        </w:rPr>
      </w:pPr>
    </w:p>
    <w:p w14:paraId="6AAC623D" w14:textId="488FC9AD" w:rsidR="00A93319" w:rsidRDefault="0009515D" w:rsidP="00A5384C">
      <w:pPr>
        <w:rPr>
          <w:lang w:eastAsia="zh-CN"/>
        </w:rPr>
      </w:pPr>
      <w:proofErr w:type="gramStart"/>
      <w:r>
        <w:rPr>
          <w:lang w:eastAsia="zh-CN"/>
        </w:rPr>
        <w:t xml:space="preserve">6. </w:t>
      </w:r>
      <w:r w:rsidR="00CA3DEF">
        <w:rPr>
          <w:lang w:eastAsia="zh-CN"/>
        </w:rPr>
        <w:t>.</w:t>
      </w:r>
      <w:proofErr w:type="spellStart"/>
      <w:r w:rsidR="00CA3DEF">
        <w:rPr>
          <w:lang w:eastAsia="zh-CN"/>
        </w:rPr>
        <w:t>pyc</w:t>
      </w:r>
      <w:proofErr w:type="spellEnd"/>
      <w:proofErr w:type="gramEnd"/>
      <w:r w:rsidR="00CA3DEF">
        <w:rPr>
          <w:lang w:eastAsia="zh-CN"/>
        </w:rPr>
        <w:t>文件不用push上来的，</w:t>
      </w:r>
      <w:proofErr w:type="spellStart"/>
      <w:r w:rsidR="00CA3DEF">
        <w:rPr>
          <w:lang w:eastAsia="zh-CN"/>
        </w:rPr>
        <w:t>github</w:t>
      </w:r>
      <w:proofErr w:type="spellEnd"/>
      <w:r w:rsidR="00CA3DEF">
        <w:rPr>
          <w:lang w:eastAsia="zh-CN"/>
        </w:rPr>
        <w:t>客户端</w:t>
      </w:r>
      <w:r w:rsidR="00CA3DEF">
        <w:rPr>
          <w:rFonts w:hint="eastAsia"/>
          <w:lang w:eastAsia="zh-CN"/>
        </w:rPr>
        <w:t>好像</w:t>
      </w:r>
      <w:r w:rsidR="00CA3DEF">
        <w:rPr>
          <w:lang w:eastAsia="zh-CN"/>
        </w:rPr>
        <w:t>可以设置ignore文件的</w:t>
      </w:r>
    </w:p>
    <w:p w14:paraId="4F38DC9F" w14:textId="2C4ADB8B" w:rsidR="00CA3DEF" w:rsidRDefault="00CA3DEF" w:rsidP="00A5384C">
      <w:pPr>
        <w:rPr>
          <w:lang w:eastAsia="zh-CN"/>
        </w:rPr>
      </w:pPr>
      <w:r w:rsidRPr="00CA3DEF">
        <w:rPr>
          <w:noProof/>
        </w:rPr>
        <w:drawing>
          <wp:inline distT="0" distB="0" distL="0" distR="0" wp14:anchorId="4ED51C4B" wp14:editId="60AB36F2">
            <wp:extent cx="2844800" cy="55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B861" w14:textId="77777777" w:rsidR="00BB2B62" w:rsidRDefault="00BB2B62" w:rsidP="00A5384C">
      <w:pPr>
        <w:rPr>
          <w:lang w:eastAsia="zh-CN"/>
        </w:rPr>
      </w:pPr>
    </w:p>
    <w:p w14:paraId="093D5FDF" w14:textId="47FFD30C" w:rsidR="00BB2B62" w:rsidRDefault="00BB2B62" w:rsidP="00A5384C">
      <w:pPr>
        <w:rPr>
          <w:lang w:eastAsia="zh-CN"/>
        </w:rPr>
      </w:pPr>
      <w:r>
        <w:rPr>
          <w:lang w:eastAsia="zh-CN"/>
        </w:rPr>
        <w:t xml:space="preserve">7. </w:t>
      </w:r>
      <w:r w:rsidR="00AB076A">
        <w:rPr>
          <w:lang w:eastAsia="zh-CN"/>
        </w:rPr>
        <w:t>module下的Model.py可以删掉的？</w:t>
      </w:r>
      <w:r w:rsidR="00AB076A">
        <w:rPr>
          <w:rFonts w:hint="eastAsia"/>
          <w:lang w:eastAsia="zh-CN"/>
        </w:rPr>
        <w:t>如果</w:t>
      </w:r>
      <w:r w:rsidR="00AB076A">
        <w:rPr>
          <w:lang w:eastAsia="zh-CN"/>
        </w:rPr>
        <w:t>是有用的文件名应该是小写的才对</w:t>
      </w:r>
    </w:p>
    <w:p w14:paraId="3C504C86" w14:textId="77777777" w:rsidR="00AB076A" w:rsidRDefault="00AB076A" w:rsidP="00A5384C">
      <w:pPr>
        <w:rPr>
          <w:lang w:eastAsia="zh-CN"/>
        </w:rPr>
      </w:pPr>
    </w:p>
    <w:p w14:paraId="6F94905C" w14:textId="7B62C1C2" w:rsidR="00AB076A" w:rsidRDefault="002A0C76" w:rsidP="00A5384C">
      <w:pPr>
        <w:rPr>
          <w:lang w:eastAsia="zh-CN"/>
        </w:rPr>
      </w:pPr>
      <w:r>
        <w:rPr>
          <w:lang w:eastAsia="zh-CN"/>
        </w:rPr>
        <w:t>8.</w:t>
      </w:r>
      <w:r w:rsidR="00D56970">
        <w:rPr>
          <w:lang w:eastAsia="zh-CN"/>
        </w:rPr>
        <w:t xml:space="preserve"> uni.py </w:t>
      </w:r>
      <w:r w:rsidR="009E5D44">
        <w:rPr>
          <w:rFonts w:hint="eastAsia"/>
          <w:lang w:eastAsia="zh-CN"/>
        </w:rPr>
        <w:t>debug</w:t>
      </w:r>
      <w:r w:rsidR="009E5D44">
        <w:rPr>
          <w:lang w:eastAsia="zh-CN"/>
        </w:rPr>
        <w:t>模式，</w:t>
      </w:r>
      <w:r w:rsidR="00B56365">
        <w:rPr>
          <w:lang w:eastAsia="zh-CN"/>
        </w:rPr>
        <w:t>shuffle始终保持False</w:t>
      </w:r>
    </w:p>
    <w:p w14:paraId="3A2840E9" w14:textId="1EA82652" w:rsidR="002A0C76" w:rsidRDefault="002A0C76" w:rsidP="00A5384C">
      <w:pPr>
        <w:rPr>
          <w:lang w:eastAsia="zh-CN"/>
        </w:rPr>
      </w:pPr>
      <w:r w:rsidRPr="002A0C76">
        <w:rPr>
          <w:noProof/>
        </w:rPr>
        <w:drawing>
          <wp:inline distT="0" distB="0" distL="0" distR="0" wp14:anchorId="33D2DFF2" wp14:editId="4F1CCF0E">
            <wp:extent cx="5727700" cy="89789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CE03" w14:textId="77777777" w:rsidR="00D21DA5" w:rsidRDefault="00D21DA5" w:rsidP="00A5384C">
      <w:pPr>
        <w:rPr>
          <w:lang w:eastAsia="zh-CN"/>
        </w:rPr>
      </w:pPr>
    </w:p>
    <w:p w14:paraId="17A5440D" w14:textId="6C799364" w:rsidR="00D21DA5" w:rsidRDefault="00D21DA5" w:rsidP="00A5384C">
      <w:pPr>
        <w:rPr>
          <w:lang w:eastAsia="zh-CN"/>
        </w:rPr>
      </w:pPr>
      <w:r>
        <w:rPr>
          <w:lang w:eastAsia="zh-CN"/>
        </w:rPr>
        <w:lastRenderedPageBreak/>
        <w:t>9. 在</w:t>
      </w:r>
      <w:r w:rsidR="003C535D">
        <w:rPr>
          <w:lang w:eastAsia="zh-CN"/>
        </w:rPr>
        <w:t xml:space="preserve">调试util.py </w:t>
      </w:r>
      <w:proofErr w:type="spellStart"/>
      <w:r w:rsidR="003C535D" w:rsidRPr="003C535D">
        <w:rPr>
          <w:lang w:eastAsia="zh-CN"/>
        </w:rPr>
        <w:t>extend_dict</w:t>
      </w:r>
      <w:proofErr w:type="spellEnd"/>
      <w:r w:rsidR="003C535D">
        <w:rPr>
          <w:lang w:eastAsia="zh-CN"/>
        </w:rPr>
        <w:t>的时候发现，</w:t>
      </w:r>
      <w:r w:rsidR="008F5027">
        <w:rPr>
          <w:lang w:eastAsia="zh-CN"/>
        </w:rPr>
        <w:t xml:space="preserve"> </w:t>
      </w:r>
      <w:r w:rsidR="00E16EE9">
        <w:rPr>
          <w:lang w:eastAsia="zh-CN"/>
        </w:rPr>
        <w:t>‘(’,’)’’</w:t>
      </w:r>
      <w:r w:rsidR="008F5027">
        <w:rPr>
          <w:lang w:eastAsia="zh-CN"/>
        </w:rPr>
        <w:t>:</w:t>
      </w:r>
      <w:r w:rsidR="00E16EE9">
        <w:rPr>
          <w:lang w:eastAsia="zh-CN"/>
        </w:rPr>
        <w:t>’</w:t>
      </w:r>
      <w:r w:rsidR="008F5027">
        <w:rPr>
          <w:lang w:eastAsia="zh-CN"/>
        </w:rPr>
        <w:t xml:space="preserve"> </w:t>
      </w:r>
      <w:r w:rsidR="008F5027">
        <w:rPr>
          <w:rFonts w:hint="eastAsia"/>
          <w:lang w:eastAsia="zh-CN"/>
        </w:rPr>
        <w:t>等</w:t>
      </w:r>
      <w:r w:rsidR="008F5027">
        <w:rPr>
          <w:lang w:eastAsia="zh-CN"/>
        </w:rPr>
        <w:t>都不在comment的</w:t>
      </w:r>
      <w:proofErr w:type="spellStart"/>
      <w:r w:rsidR="008F5027">
        <w:rPr>
          <w:lang w:eastAsia="zh-CN"/>
        </w:rPr>
        <w:t>dict</w:t>
      </w:r>
      <w:proofErr w:type="spellEnd"/>
      <w:r w:rsidR="008F5027">
        <w:rPr>
          <w:lang w:eastAsia="zh-CN"/>
        </w:rPr>
        <w:t>中，</w:t>
      </w:r>
      <w:r w:rsidR="008F5027">
        <w:rPr>
          <w:rFonts w:hint="eastAsia"/>
          <w:lang w:eastAsia="zh-CN"/>
        </w:rPr>
        <w:t>很奇怪</w:t>
      </w:r>
      <w:r w:rsidR="008F5027">
        <w:rPr>
          <w:lang w:eastAsia="zh-CN"/>
        </w:rPr>
        <w:t>，难道这么多comment中</w:t>
      </w:r>
      <w:r w:rsidR="00915373">
        <w:rPr>
          <w:lang w:eastAsia="zh-CN"/>
        </w:rPr>
        <w:t>没有这几个符号？</w:t>
      </w:r>
      <w:r w:rsidR="00915373">
        <w:rPr>
          <w:rFonts w:hint="eastAsia"/>
          <w:lang w:eastAsia="zh-CN"/>
        </w:rPr>
        <w:t>还是</w:t>
      </w:r>
      <w:r w:rsidR="00915373">
        <w:rPr>
          <w:lang w:eastAsia="zh-CN"/>
        </w:rPr>
        <w:t>标点符号都被处理掉了</w:t>
      </w:r>
      <w:r w:rsidR="008E07AD">
        <w:rPr>
          <w:lang w:eastAsia="zh-CN"/>
        </w:rPr>
        <w:t>呢？</w:t>
      </w:r>
    </w:p>
    <w:p w14:paraId="6335F71B" w14:textId="3DE71EDD" w:rsidR="003C535D" w:rsidRDefault="003C535D" w:rsidP="00A5384C">
      <w:pPr>
        <w:rPr>
          <w:lang w:eastAsia="zh-CN"/>
        </w:rPr>
      </w:pPr>
      <w:r w:rsidRPr="003C535D">
        <w:rPr>
          <w:noProof/>
        </w:rPr>
        <w:drawing>
          <wp:inline distT="0" distB="0" distL="0" distR="0" wp14:anchorId="6697CDDD" wp14:editId="68C17F5C">
            <wp:extent cx="3695700" cy="12954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6818" w14:textId="77777777" w:rsidR="00DB0BE9" w:rsidRDefault="00DB0BE9" w:rsidP="00A5384C">
      <w:pPr>
        <w:rPr>
          <w:lang w:eastAsia="zh-CN"/>
        </w:rPr>
      </w:pPr>
    </w:p>
    <w:p w14:paraId="7F6AE186" w14:textId="77777777" w:rsidR="00C5401B" w:rsidRDefault="00C5401B" w:rsidP="00A5384C">
      <w:pPr>
        <w:rPr>
          <w:lang w:eastAsia="zh-CN"/>
        </w:rPr>
      </w:pPr>
    </w:p>
    <w:p w14:paraId="425ADC5F" w14:textId="454DADCE" w:rsidR="00C5401B" w:rsidRDefault="008F452B" w:rsidP="00A5384C">
      <w:pPr>
        <w:rPr>
          <w:lang w:eastAsia="zh-CN"/>
        </w:rPr>
      </w:pPr>
      <w:r>
        <w:rPr>
          <w:lang w:eastAsia="zh-CN"/>
        </w:rPr>
        <w:t xml:space="preserve">10. </w:t>
      </w:r>
      <w:r w:rsidR="00771082">
        <w:rPr>
          <w:rFonts w:hint="eastAsia"/>
          <w:lang w:eastAsia="zh-CN"/>
        </w:rPr>
        <w:t>每个</w:t>
      </w:r>
      <w:proofErr w:type="spellStart"/>
      <w:r w:rsidR="00A43016">
        <w:rPr>
          <w:rFonts w:hint="eastAsia"/>
          <w:lang w:eastAsia="zh-CN"/>
        </w:rPr>
        <w:t>yml</w:t>
      </w:r>
      <w:proofErr w:type="spellEnd"/>
      <w:r w:rsidR="00A43016">
        <w:rPr>
          <w:lang w:eastAsia="zh-CN"/>
        </w:rPr>
        <w:t>文件对应一个log文件，</w:t>
      </w:r>
      <w:r w:rsidR="00142B7C">
        <w:rPr>
          <w:lang w:eastAsia="zh-CN"/>
        </w:rPr>
        <w:t>log文件的名字应该包括主要的参数，</w:t>
      </w:r>
      <w:r w:rsidR="00142B7C">
        <w:rPr>
          <w:rFonts w:hint="eastAsia"/>
          <w:lang w:eastAsia="zh-CN"/>
        </w:rPr>
        <w:t>例如</w:t>
      </w:r>
      <w:proofErr w:type="spellStart"/>
      <w:r w:rsidR="00142B7C">
        <w:rPr>
          <w:lang w:eastAsia="zh-CN"/>
        </w:rPr>
        <w:t>batch_size</w:t>
      </w:r>
      <w:proofErr w:type="spellEnd"/>
      <w:r w:rsidR="00142B7C">
        <w:rPr>
          <w:lang w:eastAsia="zh-CN"/>
        </w:rPr>
        <w:t xml:space="preserve">, </w:t>
      </w:r>
      <w:proofErr w:type="spellStart"/>
      <w:r w:rsidR="00142B7C">
        <w:rPr>
          <w:lang w:eastAsia="zh-CN"/>
        </w:rPr>
        <w:t>learning_rate</w:t>
      </w:r>
      <w:proofErr w:type="spellEnd"/>
      <w:r w:rsidR="00D142B1">
        <w:rPr>
          <w:lang w:eastAsia="zh-CN"/>
        </w:rPr>
        <w:t xml:space="preserve">, </w:t>
      </w:r>
      <w:proofErr w:type="spellStart"/>
      <w:r w:rsidR="00D142B1">
        <w:rPr>
          <w:lang w:eastAsia="zh-CN"/>
        </w:rPr>
        <w:t>run_date</w:t>
      </w:r>
      <w:proofErr w:type="spellEnd"/>
      <w:r w:rsidR="00142B7C">
        <w:rPr>
          <w:lang w:eastAsia="zh-CN"/>
        </w:rPr>
        <w:t xml:space="preserve"> </w:t>
      </w:r>
      <w:r w:rsidR="00142B7C">
        <w:rPr>
          <w:rFonts w:hint="eastAsia"/>
          <w:lang w:eastAsia="zh-CN"/>
        </w:rPr>
        <w:t>等等</w:t>
      </w:r>
      <w:r w:rsidR="00142B7C">
        <w:rPr>
          <w:lang w:eastAsia="zh-CN"/>
        </w:rPr>
        <w:t>；</w:t>
      </w:r>
      <w:r w:rsidR="00FF54E1">
        <w:rPr>
          <w:lang w:eastAsia="zh-CN"/>
        </w:rPr>
        <w:t>这个</w:t>
      </w:r>
      <w:r w:rsidR="00460531">
        <w:rPr>
          <w:lang w:eastAsia="zh-CN"/>
        </w:rPr>
        <w:t>怎样设置一下比较好了？</w:t>
      </w:r>
    </w:p>
    <w:p w14:paraId="4E031078" w14:textId="77777777" w:rsidR="00B46292" w:rsidRDefault="00B46292" w:rsidP="00A5384C">
      <w:pPr>
        <w:rPr>
          <w:lang w:eastAsia="zh-CN"/>
        </w:rPr>
      </w:pPr>
    </w:p>
    <w:p w14:paraId="669BBB03" w14:textId="03B7E285" w:rsidR="00B46292" w:rsidRDefault="00B46292" w:rsidP="00A5384C">
      <w:pPr>
        <w:rPr>
          <w:lang w:eastAsia="zh-CN"/>
        </w:rPr>
      </w:pPr>
      <w:r>
        <w:rPr>
          <w:rFonts w:hint="eastAsia"/>
          <w:lang w:eastAsia="zh-CN"/>
        </w:rPr>
        <w:t xml:space="preserve">11. </w:t>
      </w:r>
      <w:r w:rsidR="00B77705">
        <w:rPr>
          <w:rFonts w:hint="eastAsia"/>
          <w:lang w:eastAsia="zh-CN"/>
        </w:rPr>
        <w:t>尽量</w:t>
      </w:r>
      <w:r w:rsidR="00B77705">
        <w:rPr>
          <w:lang w:eastAsia="zh-CN"/>
        </w:rPr>
        <w:t>少用import *，</w:t>
      </w:r>
      <w:r w:rsidR="0063504C">
        <w:rPr>
          <w:rFonts w:ascii="Helvetica Neue" w:hAnsi="Helvetica Neue" w:cs="Helvetica Neue"/>
          <w:sz w:val="26"/>
          <w:szCs w:val="26"/>
        </w:rPr>
        <w:t>调</w:t>
      </w:r>
      <w:r w:rsidR="00B77705">
        <w:rPr>
          <w:rFonts w:hint="eastAsia"/>
          <w:lang w:eastAsia="zh-CN"/>
        </w:rPr>
        <w:t>用了</w:t>
      </w:r>
      <w:r w:rsidR="00B77705">
        <w:rPr>
          <w:lang w:eastAsia="zh-CN"/>
        </w:rPr>
        <w:t>什么就import什么比较好，</w:t>
      </w:r>
      <w:r w:rsidR="0065648D">
        <w:rPr>
          <w:lang w:eastAsia="zh-CN"/>
        </w:rPr>
        <w:t>例如经常用到了一个</w:t>
      </w:r>
      <w:proofErr w:type="spellStart"/>
      <w:r w:rsidR="0065648D">
        <w:rPr>
          <w:lang w:eastAsia="zh-CN"/>
        </w:rPr>
        <w:t>util</w:t>
      </w:r>
      <w:proofErr w:type="spellEnd"/>
      <w:r w:rsidR="0065648D">
        <w:rPr>
          <w:lang w:eastAsia="zh-CN"/>
        </w:rPr>
        <w:t>，</w:t>
      </w:r>
      <w:r w:rsidR="0065648D">
        <w:rPr>
          <w:rFonts w:hint="eastAsia"/>
          <w:lang w:eastAsia="zh-CN"/>
        </w:rPr>
        <w:t>我都没法</w:t>
      </w:r>
      <w:r w:rsidR="0065648D">
        <w:rPr>
          <w:lang w:eastAsia="zh-CN"/>
        </w:rPr>
        <w:t>定位到这个</w:t>
      </w:r>
      <w:proofErr w:type="spellStart"/>
      <w:r w:rsidR="0065648D">
        <w:rPr>
          <w:lang w:eastAsia="zh-CN"/>
        </w:rPr>
        <w:t>util</w:t>
      </w:r>
      <w:proofErr w:type="spellEnd"/>
      <w:r w:rsidR="0065648D">
        <w:rPr>
          <w:lang w:eastAsia="zh-CN"/>
        </w:rPr>
        <w:t>在哪个文件；</w:t>
      </w:r>
      <w:r w:rsidR="0065648D">
        <w:rPr>
          <w:rFonts w:hint="eastAsia"/>
          <w:lang w:eastAsia="zh-CN"/>
        </w:rPr>
        <w:t>如果</w:t>
      </w:r>
      <w:r w:rsidR="007714FF">
        <w:rPr>
          <w:lang w:eastAsia="zh-CN"/>
        </w:rPr>
        <w:t xml:space="preserve">from </w:t>
      </w:r>
      <w:r w:rsidR="007714FF">
        <w:rPr>
          <w:rFonts w:hint="eastAsia"/>
          <w:lang w:eastAsia="zh-CN"/>
        </w:rPr>
        <w:t>xxx</w:t>
      </w:r>
      <w:r w:rsidR="007714FF">
        <w:rPr>
          <w:lang w:eastAsia="zh-CN"/>
        </w:rPr>
        <w:t xml:space="preserve"> </w:t>
      </w:r>
      <w:r w:rsidR="007714FF">
        <w:rPr>
          <w:rFonts w:hint="eastAsia"/>
          <w:lang w:eastAsia="zh-CN"/>
        </w:rPr>
        <w:t>import</w:t>
      </w:r>
      <w:r w:rsidR="007714FF">
        <w:rPr>
          <w:lang w:eastAsia="zh-CN"/>
        </w:rPr>
        <w:t xml:space="preserve"> </w:t>
      </w:r>
      <w:r w:rsidR="007714FF">
        <w:rPr>
          <w:rFonts w:hint="eastAsia"/>
          <w:lang w:eastAsia="zh-CN"/>
        </w:rPr>
        <w:t>xxx</w:t>
      </w:r>
      <w:r w:rsidR="007714FF">
        <w:rPr>
          <w:lang w:eastAsia="zh-CN"/>
        </w:rPr>
        <w:t>的话，</w:t>
      </w:r>
      <w:r w:rsidR="007714FF">
        <w:rPr>
          <w:rFonts w:hint="eastAsia"/>
          <w:lang w:eastAsia="zh-CN"/>
        </w:rPr>
        <w:t>这样</w:t>
      </w:r>
      <w:r w:rsidR="007714FF">
        <w:rPr>
          <w:lang w:eastAsia="zh-CN"/>
        </w:rPr>
        <w:t>我就知道这个</w:t>
      </w:r>
      <w:proofErr w:type="spellStart"/>
      <w:r w:rsidR="007714FF">
        <w:rPr>
          <w:lang w:eastAsia="zh-CN"/>
        </w:rPr>
        <w:t>util</w:t>
      </w:r>
      <w:proofErr w:type="spellEnd"/>
      <w:r w:rsidR="007714FF">
        <w:rPr>
          <w:lang w:eastAsia="zh-CN"/>
        </w:rPr>
        <w:t>函数是在</w:t>
      </w:r>
      <w:r w:rsidR="007714FF">
        <w:rPr>
          <w:rFonts w:hint="eastAsia"/>
          <w:lang w:eastAsia="zh-CN"/>
        </w:rPr>
        <w:t>哪个</w:t>
      </w:r>
      <w:r w:rsidR="007714FF">
        <w:rPr>
          <w:lang w:eastAsia="zh-CN"/>
        </w:rPr>
        <w:t>文件里面了。</w:t>
      </w:r>
    </w:p>
    <w:p w14:paraId="74029BFF" w14:textId="77777777" w:rsidR="00CB4969" w:rsidRDefault="00CB4969" w:rsidP="00A5384C">
      <w:pPr>
        <w:rPr>
          <w:lang w:eastAsia="zh-CN"/>
        </w:rPr>
      </w:pPr>
    </w:p>
    <w:p w14:paraId="232784CB" w14:textId="34E92D6E" w:rsidR="00CB4969" w:rsidRDefault="002D2980" w:rsidP="00A5384C">
      <w:pPr>
        <w:rPr>
          <w:lang w:eastAsia="zh-CN"/>
        </w:rPr>
      </w:pPr>
      <w:r>
        <w:rPr>
          <w:lang w:eastAsia="zh-CN"/>
        </w:rPr>
        <w:t xml:space="preserve">12. </w:t>
      </w:r>
      <w:r w:rsidR="0033159B">
        <w:rPr>
          <w:lang w:eastAsia="zh-CN"/>
        </w:rPr>
        <w:t>attention=&gt;</w:t>
      </w:r>
      <w:proofErr w:type="spellStart"/>
      <w:r w:rsidR="00456CFE">
        <w:rPr>
          <w:lang w:eastAsia="zh-CN"/>
        </w:rPr>
        <w:t>attn_</w:t>
      </w:r>
      <w:proofErr w:type="gramStart"/>
      <w:r w:rsidR="0033159B">
        <w:rPr>
          <w:lang w:eastAsia="zh-CN"/>
        </w:rPr>
        <w:t>type</w:t>
      </w:r>
      <w:proofErr w:type="spellEnd"/>
      <w:r w:rsidR="0033159B">
        <w:rPr>
          <w:lang w:eastAsia="zh-CN"/>
        </w:rPr>
        <w:t xml:space="preserve">  这个和</w:t>
      </w:r>
      <w:proofErr w:type="gramEnd"/>
      <w:r w:rsidR="00456CFE">
        <w:rPr>
          <w:lang w:eastAsia="zh-CN"/>
        </w:rPr>
        <w:t>attention</w:t>
      </w:r>
      <w:r w:rsidR="00F97D20">
        <w:rPr>
          <w:lang w:eastAsia="zh-CN"/>
        </w:rPr>
        <w:t>源码中的</w:t>
      </w:r>
      <w:r w:rsidR="00456CFE">
        <w:rPr>
          <w:lang w:eastAsia="zh-CN"/>
        </w:rPr>
        <w:t>命名保持一致，</w:t>
      </w:r>
      <w:r w:rsidR="00456CFE">
        <w:rPr>
          <w:rFonts w:hint="eastAsia"/>
          <w:lang w:eastAsia="zh-CN"/>
        </w:rPr>
        <w:t>也</w:t>
      </w:r>
      <w:r w:rsidR="00456CFE">
        <w:rPr>
          <w:lang w:eastAsia="zh-CN"/>
        </w:rPr>
        <w:t>包含更多信息；</w:t>
      </w:r>
      <w:r w:rsidR="003E0CE6">
        <w:rPr>
          <w:lang w:eastAsia="zh-CN"/>
        </w:rPr>
        <w:t>现在的attention主要实现在</w:t>
      </w:r>
      <w:proofErr w:type="spellStart"/>
      <w:r w:rsidR="00C252DD">
        <w:rPr>
          <w:lang w:eastAsia="zh-CN"/>
        </w:rPr>
        <w:t>GlobalAttention</w:t>
      </w:r>
      <w:proofErr w:type="spellEnd"/>
      <w:r w:rsidR="00C252DD">
        <w:rPr>
          <w:lang w:eastAsia="zh-CN"/>
        </w:rPr>
        <w:t>里面，</w:t>
      </w:r>
      <w:r w:rsidR="00C252DD">
        <w:rPr>
          <w:rFonts w:hint="eastAsia"/>
          <w:lang w:eastAsia="zh-CN"/>
        </w:rPr>
        <w:t>是</w:t>
      </w:r>
      <w:r w:rsidR="004C3D3E">
        <w:rPr>
          <w:rFonts w:hint="eastAsia"/>
          <w:lang w:eastAsia="zh-CN"/>
        </w:rPr>
        <w:t>copy</w:t>
      </w:r>
      <w:r w:rsidR="004C3D3E">
        <w:rPr>
          <w:lang w:eastAsia="zh-CN"/>
        </w:rPr>
        <w:t>自</w:t>
      </w:r>
      <w:r w:rsidR="00C252DD">
        <w:rPr>
          <w:lang w:eastAsia="zh-CN"/>
        </w:rPr>
        <w:t>一个源码</w:t>
      </w:r>
    </w:p>
    <w:p w14:paraId="33221EF1" w14:textId="77777777" w:rsidR="00C41A2F" w:rsidRDefault="00C41A2F" w:rsidP="00A5384C">
      <w:pPr>
        <w:rPr>
          <w:lang w:eastAsia="zh-CN"/>
        </w:rPr>
      </w:pPr>
    </w:p>
    <w:p w14:paraId="0A1E5F7A" w14:textId="716A7E03" w:rsidR="00AE5FB9" w:rsidRDefault="008272A6" w:rsidP="00A5384C">
      <w:pPr>
        <w:rPr>
          <w:lang w:eastAsia="zh-CN"/>
        </w:rPr>
      </w:pPr>
      <w:r>
        <w:rPr>
          <w:lang w:eastAsia="zh-CN"/>
        </w:rPr>
        <w:t xml:space="preserve">13. </w:t>
      </w:r>
      <w:r w:rsidR="00AE5FB9">
        <w:rPr>
          <w:lang w:eastAsia="zh-CN"/>
        </w:rPr>
        <w:t>这个可以</w:t>
      </w:r>
      <w:r w:rsidR="00AE5FB9">
        <w:rPr>
          <w:rFonts w:hint="eastAsia"/>
          <w:lang w:eastAsia="zh-CN"/>
        </w:rPr>
        <w:t>移动到</w:t>
      </w:r>
      <w:r w:rsidR="008F07A5">
        <w:rPr>
          <w:lang w:eastAsia="zh-CN"/>
        </w:rPr>
        <w:t>doc中去</w:t>
      </w:r>
    </w:p>
    <w:p w14:paraId="78B680DE" w14:textId="2E6DB4B8" w:rsidR="002128FC" w:rsidRDefault="002128FC" w:rsidP="00A5384C">
      <w:pPr>
        <w:rPr>
          <w:lang w:eastAsia="zh-CN"/>
        </w:rPr>
      </w:pPr>
      <w:r w:rsidRPr="002128FC">
        <w:rPr>
          <w:noProof/>
        </w:rPr>
        <w:drawing>
          <wp:inline distT="0" distB="0" distL="0" distR="0" wp14:anchorId="41BAC67E" wp14:editId="43BCAC63">
            <wp:extent cx="5727700" cy="224028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D842" w14:textId="77777777" w:rsidR="00C84B8A" w:rsidRDefault="00C84B8A" w:rsidP="00A5384C">
      <w:pPr>
        <w:rPr>
          <w:lang w:eastAsia="zh-CN"/>
        </w:rPr>
      </w:pPr>
    </w:p>
    <w:p w14:paraId="6F5B1C90" w14:textId="11AC8648" w:rsidR="00C84B8A" w:rsidRDefault="00D02B9C" w:rsidP="00A5384C">
      <w:pPr>
        <w:rPr>
          <w:lang w:eastAsia="zh-CN"/>
        </w:rPr>
      </w:pPr>
      <w:r>
        <w:rPr>
          <w:lang w:eastAsia="zh-CN"/>
        </w:rPr>
        <w:t xml:space="preserve">14. </w:t>
      </w:r>
      <w:r w:rsidR="0042020E">
        <w:rPr>
          <w:lang w:eastAsia="zh-CN"/>
        </w:rPr>
        <w:t>code的表示文件夹encoder-&gt;</w:t>
      </w:r>
      <w:r w:rsidR="00DC4F88">
        <w:rPr>
          <w:lang w:eastAsia="zh-CN"/>
        </w:rPr>
        <w:t>code2</w:t>
      </w:r>
      <w:proofErr w:type="gramStart"/>
      <w:r w:rsidR="00DC4F88">
        <w:rPr>
          <w:lang w:eastAsia="zh-CN"/>
        </w:rPr>
        <w:t>vec</w:t>
      </w:r>
      <w:r w:rsidR="00DD1107">
        <w:rPr>
          <w:lang w:eastAsia="zh-CN"/>
        </w:rPr>
        <w:t>,</w:t>
      </w:r>
      <w:r w:rsidR="00672A90">
        <w:rPr>
          <w:lang w:eastAsia="zh-CN"/>
        </w:rPr>
        <w:t>encoder</w:t>
      </w:r>
      <w:proofErr w:type="gramEnd"/>
      <w:r w:rsidR="00672A90">
        <w:rPr>
          <w:lang w:eastAsia="zh-CN"/>
        </w:rPr>
        <w:t>格局太小，</w:t>
      </w:r>
      <w:r w:rsidR="00672A90">
        <w:rPr>
          <w:rFonts w:hint="eastAsia"/>
          <w:lang w:eastAsia="zh-CN"/>
        </w:rPr>
        <w:t>给人</w:t>
      </w:r>
      <w:r w:rsidR="00672A90">
        <w:rPr>
          <w:lang w:eastAsia="zh-CN"/>
        </w:rPr>
        <w:t>一种感觉就是</w:t>
      </w:r>
      <w:r w:rsidR="00F525DA">
        <w:rPr>
          <w:lang w:eastAsia="zh-CN"/>
        </w:rPr>
        <w:t>encoder-decoder中的encoder，这个文件夹是</w:t>
      </w:r>
      <w:r w:rsidR="00F525DA">
        <w:rPr>
          <w:rFonts w:hint="eastAsia"/>
          <w:lang w:eastAsia="zh-CN"/>
        </w:rPr>
        <w:t>要</w:t>
      </w:r>
      <w:r w:rsidR="00F525DA">
        <w:rPr>
          <w:lang w:eastAsia="zh-CN"/>
        </w:rPr>
        <w:t>做</w:t>
      </w:r>
      <w:r w:rsidR="001A3F38">
        <w:rPr>
          <w:lang w:eastAsia="zh-CN"/>
        </w:rPr>
        <w:t>代码</w:t>
      </w:r>
      <w:r w:rsidR="002B5A81">
        <w:rPr>
          <w:lang w:eastAsia="zh-CN"/>
        </w:rPr>
        <w:t>各种</w:t>
      </w:r>
      <w:r w:rsidR="001A3F38">
        <w:rPr>
          <w:lang w:eastAsia="zh-CN"/>
        </w:rPr>
        <w:t>表示学习的</w:t>
      </w:r>
      <w:r w:rsidR="002B5A81">
        <w:rPr>
          <w:lang w:eastAsia="zh-CN"/>
        </w:rPr>
        <w:t>，</w:t>
      </w:r>
      <w:r w:rsidR="002B5A81">
        <w:rPr>
          <w:rFonts w:hint="eastAsia"/>
          <w:lang w:eastAsia="zh-CN"/>
        </w:rPr>
        <w:t>包括</w:t>
      </w:r>
      <w:r w:rsidR="002B5A81">
        <w:rPr>
          <w:lang w:eastAsia="zh-CN"/>
        </w:rPr>
        <w:t>以后的</w:t>
      </w:r>
      <w:r w:rsidR="00251513">
        <w:rPr>
          <w:lang w:eastAsia="zh-CN"/>
        </w:rPr>
        <w:t>Bert也是这个</w:t>
      </w:r>
      <w:r w:rsidR="00251513">
        <w:rPr>
          <w:rFonts w:hint="eastAsia"/>
          <w:lang w:eastAsia="zh-CN"/>
        </w:rPr>
        <w:t>下面</w:t>
      </w:r>
      <w:r w:rsidR="00251513">
        <w:rPr>
          <w:lang w:eastAsia="zh-CN"/>
        </w:rPr>
        <w:t>，</w:t>
      </w:r>
      <w:r w:rsidR="00251513">
        <w:rPr>
          <w:rFonts w:hint="eastAsia"/>
          <w:lang w:eastAsia="zh-CN"/>
        </w:rPr>
        <w:t>是一个</w:t>
      </w:r>
      <w:r w:rsidR="00CB530D">
        <w:rPr>
          <w:lang w:eastAsia="zh-CN"/>
        </w:rPr>
        <w:t>fundamental的东西，</w:t>
      </w:r>
      <w:r w:rsidR="00CB530D">
        <w:rPr>
          <w:rFonts w:hint="eastAsia"/>
          <w:lang w:eastAsia="zh-CN"/>
        </w:rPr>
        <w:t>以后</w:t>
      </w:r>
      <w:r w:rsidR="00CB530D">
        <w:rPr>
          <w:lang w:eastAsia="zh-CN"/>
        </w:rPr>
        <w:t>很多上层任务都会用到，</w:t>
      </w:r>
      <w:r w:rsidR="00CB530D">
        <w:rPr>
          <w:rFonts w:hint="eastAsia"/>
          <w:lang w:eastAsia="zh-CN"/>
        </w:rPr>
        <w:t>不止</w:t>
      </w:r>
      <w:r w:rsidR="00CB530D">
        <w:rPr>
          <w:lang w:eastAsia="zh-CN"/>
        </w:rPr>
        <w:t>encoder-decoder框架。</w:t>
      </w:r>
    </w:p>
    <w:p w14:paraId="5DA770F5" w14:textId="77777777" w:rsidR="00D85F07" w:rsidRDefault="00D85F07" w:rsidP="00A5384C">
      <w:pPr>
        <w:rPr>
          <w:lang w:eastAsia="zh-CN"/>
        </w:rPr>
      </w:pPr>
    </w:p>
    <w:p w14:paraId="7BA55DD6" w14:textId="77777777" w:rsidR="00D85F07" w:rsidRDefault="00D85F07" w:rsidP="00A5384C">
      <w:pPr>
        <w:rPr>
          <w:lang w:eastAsia="zh-CN"/>
        </w:rPr>
      </w:pPr>
    </w:p>
    <w:p w14:paraId="03058B6E" w14:textId="623CF903" w:rsidR="0003401F" w:rsidRDefault="0003401F" w:rsidP="00A5384C">
      <w:pPr>
        <w:rPr>
          <w:lang w:eastAsia="zh-CN"/>
        </w:rPr>
      </w:pPr>
      <w:r>
        <w:rPr>
          <w:rFonts w:hint="eastAsia"/>
          <w:lang w:eastAsia="zh-CN"/>
        </w:rPr>
        <w:t xml:space="preserve">15. </w:t>
      </w:r>
      <w:r>
        <w:rPr>
          <w:lang w:eastAsia="zh-CN"/>
        </w:rPr>
        <w:t>import这种方式我觉得用起来还是不是很</w:t>
      </w:r>
      <w:r w:rsidR="00014242">
        <w:rPr>
          <w:rFonts w:hint="eastAsia"/>
          <w:lang w:eastAsia="zh-CN"/>
        </w:rPr>
        <w:t>顺手</w:t>
      </w:r>
      <w:r>
        <w:rPr>
          <w:lang w:eastAsia="zh-CN"/>
        </w:rPr>
        <w:t>啊，</w:t>
      </w:r>
      <w:r>
        <w:rPr>
          <w:rFonts w:hint="eastAsia"/>
          <w:lang w:eastAsia="zh-CN"/>
        </w:rPr>
        <w:t>例如</w:t>
      </w:r>
    </w:p>
    <w:p w14:paraId="782114C9" w14:textId="244A61B5" w:rsidR="0003401F" w:rsidRDefault="0003401F" w:rsidP="00A5384C">
      <w:pPr>
        <w:rPr>
          <w:lang w:eastAsia="zh-CN"/>
        </w:rPr>
      </w:pPr>
      <w:r w:rsidRPr="0003401F">
        <w:rPr>
          <w:noProof/>
        </w:rPr>
        <w:lastRenderedPageBreak/>
        <w:drawing>
          <wp:inline distT="0" distB="0" distL="0" distR="0" wp14:anchorId="5493201D" wp14:editId="01FEA619">
            <wp:extent cx="5727700" cy="3310255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144C" w14:textId="4BA4586B" w:rsidR="00853985" w:rsidRDefault="001D3DCF" w:rsidP="00853985">
      <w:pPr>
        <w:rPr>
          <w:ins w:id="24" w:author="He Yang" w:date="2020-01-14T16:14:00Z"/>
          <w:lang w:eastAsia="zh-CN"/>
        </w:rPr>
      </w:pPr>
      <w:r>
        <w:rPr>
          <w:lang w:eastAsia="zh-CN"/>
        </w:rPr>
        <w:t>我想看</w:t>
      </w:r>
      <w:proofErr w:type="spellStart"/>
      <w:r>
        <w:rPr>
          <w:lang w:eastAsia="zh-CN"/>
        </w:rPr>
        <w:t>get_args</w:t>
      </w:r>
      <w:proofErr w:type="spellEnd"/>
      <w:r>
        <w:rPr>
          <w:lang w:eastAsia="zh-CN"/>
        </w:rPr>
        <w:t>在那个文件当中</w:t>
      </w:r>
      <w:r w:rsidR="000B7958">
        <w:rPr>
          <w:lang w:eastAsia="zh-CN"/>
        </w:rPr>
        <w:t>定义的</w:t>
      </w:r>
      <w:r>
        <w:rPr>
          <w:lang w:eastAsia="zh-CN"/>
        </w:rPr>
        <w:t>，</w:t>
      </w:r>
      <w:r w:rsidR="00BF62E3">
        <w:rPr>
          <w:lang w:eastAsia="zh-CN"/>
        </w:rPr>
        <w:t>我必须得通过</w:t>
      </w:r>
      <w:proofErr w:type="spellStart"/>
      <w:r w:rsidR="00BF62E3">
        <w:rPr>
          <w:lang w:eastAsia="zh-CN"/>
        </w:rPr>
        <w:t>ctrl+f</w:t>
      </w:r>
      <w:proofErr w:type="spellEnd"/>
      <w:r w:rsidR="00BF62E3">
        <w:rPr>
          <w:rFonts w:hint="eastAsia"/>
          <w:lang w:eastAsia="zh-CN"/>
        </w:rPr>
        <w:t>在</w:t>
      </w:r>
      <w:r w:rsidR="00BF62E3">
        <w:rPr>
          <w:lang w:eastAsia="zh-CN"/>
        </w:rPr>
        <w:t>工程中搜才可以。</w:t>
      </w:r>
      <w:r w:rsidR="00853985">
        <w:rPr>
          <w:lang w:eastAsia="zh-CN"/>
        </w:rPr>
        <w:t>现在发现是在__init__.py中，</w:t>
      </w:r>
      <w:r w:rsidR="00853985">
        <w:rPr>
          <w:rFonts w:hint="eastAsia"/>
          <w:lang w:eastAsia="zh-CN"/>
        </w:rPr>
        <w:t>所以</w:t>
      </w:r>
      <w:r w:rsidR="00853985">
        <w:rPr>
          <w:lang w:eastAsia="zh-CN"/>
        </w:rPr>
        <w:t>这个问题还好</w:t>
      </w:r>
      <w:r w:rsidR="006507C3">
        <w:rPr>
          <w:lang w:eastAsia="zh-CN"/>
        </w:rPr>
        <w:t>。</w:t>
      </w:r>
    </w:p>
    <w:p w14:paraId="7AE0CC52" w14:textId="37FA7680" w:rsidR="00317B91" w:rsidRDefault="00317B91" w:rsidP="00853985">
      <w:pPr>
        <w:rPr>
          <w:lang w:eastAsia="zh-CN"/>
        </w:rPr>
      </w:pPr>
      <w:ins w:id="25" w:author="He Yang" w:date="2020-01-14T16:14:00Z">
        <w:r>
          <w:rPr>
            <w:rFonts w:hint="eastAsia"/>
            <w:lang w:eastAsia="zh-CN"/>
          </w:rPr>
          <w:t>学长告诉你怎么用</w:t>
        </w:r>
        <w:proofErr w:type="spellStart"/>
        <w:r>
          <w:rPr>
            <w:rFonts w:hint="eastAsia"/>
            <w:lang w:eastAsia="zh-CN"/>
          </w:rPr>
          <w:t>pycharm</w:t>
        </w:r>
        <w:proofErr w:type="spellEnd"/>
        <w:r>
          <w:rPr>
            <w:rFonts w:hint="eastAsia"/>
            <w:lang w:eastAsia="zh-CN"/>
          </w:rPr>
          <w:t>，</w:t>
        </w:r>
      </w:ins>
      <w:ins w:id="26" w:author="He Yang" w:date="2020-01-14T16:15:00Z">
        <w:r>
          <w:rPr>
            <w:rFonts w:hint="eastAsia"/>
            <w:lang w:eastAsia="zh-CN"/>
          </w:rPr>
          <w:t>你</w:t>
        </w:r>
        <w:r w:rsidR="001614B6">
          <w:rPr>
            <w:rFonts w:hint="eastAsia"/>
            <w:lang w:eastAsia="zh-CN"/>
          </w:rPr>
          <w:t>按住ctrl，再</w:t>
        </w:r>
        <w:r>
          <w:rPr>
            <w:rFonts w:hint="eastAsia"/>
            <w:lang w:eastAsia="zh-CN"/>
          </w:rPr>
          <w:t>点击</w:t>
        </w:r>
        <w:r w:rsidR="001614B6">
          <w:rPr>
            <w:rFonts w:hint="eastAsia"/>
            <w:lang w:eastAsia="zh-CN"/>
          </w:rPr>
          <w:t>那个你不懂的东西。你就可以进去了</w:t>
        </w:r>
      </w:ins>
    </w:p>
    <w:p w14:paraId="3F3FB8B2" w14:textId="77777777" w:rsidR="006F56AF" w:rsidRDefault="006F56AF" w:rsidP="00853985">
      <w:pPr>
        <w:rPr>
          <w:lang w:eastAsia="zh-CN"/>
        </w:rPr>
      </w:pPr>
    </w:p>
    <w:p w14:paraId="0A9D52BE" w14:textId="257CA8AF" w:rsidR="006F56AF" w:rsidRDefault="006F56AF" w:rsidP="00853985">
      <w:pPr>
        <w:rPr>
          <w:ins w:id="27" w:author="He Yang" w:date="2020-01-14T16:14:00Z"/>
          <w:lang w:eastAsia="zh-CN"/>
        </w:rPr>
      </w:pPr>
      <w:r>
        <w:rPr>
          <w:rFonts w:hint="eastAsia"/>
          <w:lang w:eastAsia="zh-CN"/>
        </w:rPr>
        <w:t xml:space="preserve">16. </w:t>
      </w:r>
      <w:r>
        <w:rPr>
          <w:lang w:eastAsia="zh-CN"/>
        </w:rPr>
        <w:t>task的定义，</w:t>
      </w:r>
      <w:r>
        <w:rPr>
          <w:rFonts w:hint="eastAsia"/>
          <w:lang w:eastAsia="zh-CN"/>
        </w:rPr>
        <w:t>尽量</w:t>
      </w:r>
      <w:r w:rsidR="00512D16">
        <w:rPr>
          <w:lang w:eastAsia="zh-CN"/>
        </w:rPr>
        <w:t>和我们论文中的</w:t>
      </w:r>
      <w:r w:rsidR="00E404B5">
        <w:rPr>
          <w:lang w:eastAsia="zh-CN"/>
        </w:rPr>
        <w:t>名字统一</w:t>
      </w:r>
      <w:r w:rsidR="001B5A9D">
        <w:rPr>
          <w:lang w:eastAsia="zh-CN"/>
        </w:rPr>
        <w:t>，</w:t>
      </w:r>
      <w:r w:rsidR="001B5A9D">
        <w:rPr>
          <w:rFonts w:hint="eastAsia"/>
          <w:lang w:eastAsia="zh-CN"/>
        </w:rPr>
        <w:t>尽量做到</w:t>
      </w:r>
      <w:r w:rsidR="001B5A9D">
        <w:rPr>
          <w:lang w:eastAsia="zh-CN"/>
        </w:rPr>
        <w:t>我们的每篇论文都能找到task，即一个task对应一篇论文。</w:t>
      </w:r>
      <w:r w:rsidR="00E33610">
        <w:rPr>
          <w:lang w:eastAsia="zh-CN"/>
        </w:rPr>
        <w:t>Task：</w:t>
      </w:r>
      <w:r w:rsidR="00AB4AA6">
        <w:rPr>
          <w:lang w:eastAsia="zh-CN"/>
        </w:rPr>
        <w:t>MM2</w:t>
      </w:r>
      <w:r w:rsidR="00AB4AA6">
        <w:rPr>
          <w:rFonts w:hint="eastAsia"/>
          <w:lang w:eastAsia="zh-CN"/>
        </w:rPr>
        <w:t>Seq</w:t>
      </w:r>
      <w:r w:rsidR="00AB4AA6">
        <w:rPr>
          <w:lang w:eastAsia="zh-CN"/>
        </w:rPr>
        <w:t xml:space="preserve"> （包括</w:t>
      </w:r>
      <w:r w:rsidR="00283703">
        <w:rPr>
          <w:lang w:eastAsia="zh-CN"/>
        </w:rPr>
        <w:t>Seq2</w:t>
      </w:r>
      <w:r w:rsidR="00283703">
        <w:rPr>
          <w:rFonts w:hint="eastAsia"/>
          <w:lang w:eastAsia="zh-CN"/>
        </w:rPr>
        <w:t>Seq</w:t>
      </w:r>
      <w:r w:rsidR="00283703">
        <w:rPr>
          <w:lang w:eastAsia="zh-CN"/>
        </w:rPr>
        <w:t>，</w:t>
      </w:r>
      <w:r w:rsidR="00283703">
        <w:rPr>
          <w:rFonts w:hint="eastAsia"/>
          <w:lang w:eastAsia="zh-CN"/>
        </w:rPr>
        <w:t>Tree</w:t>
      </w:r>
      <w:r w:rsidR="00283703">
        <w:rPr>
          <w:lang w:eastAsia="zh-CN"/>
        </w:rPr>
        <w:t>2</w:t>
      </w:r>
      <w:r w:rsidR="00283703">
        <w:rPr>
          <w:rFonts w:hint="eastAsia"/>
          <w:lang w:eastAsia="zh-CN"/>
        </w:rPr>
        <w:t>Seq</w:t>
      </w:r>
      <w:r w:rsidR="00BD6E55">
        <w:rPr>
          <w:lang w:eastAsia="zh-CN"/>
        </w:rPr>
        <w:t>，</w:t>
      </w:r>
      <w:r w:rsidR="00BD6E55">
        <w:rPr>
          <w:rFonts w:hint="eastAsia"/>
          <w:lang w:eastAsia="zh-CN"/>
        </w:rPr>
        <w:t>Hybrid</w:t>
      </w:r>
      <w:r w:rsidR="00BD6E55">
        <w:rPr>
          <w:lang w:eastAsia="zh-CN"/>
        </w:rPr>
        <w:t>2</w:t>
      </w:r>
      <w:r w:rsidR="00BD6E55">
        <w:rPr>
          <w:rFonts w:hint="eastAsia"/>
          <w:lang w:eastAsia="zh-CN"/>
        </w:rPr>
        <w:t>Seq等</w:t>
      </w:r>
      <w:r w:rsidR="00BD6E55">
        <w:rPr>
          <w:lang w:eastAsia="zh-CN"/>
        </w:rPr>
        <w:t>baselines</w:t>
      </w:r>
      <w:r w:rsidR="00AB4AA6">
        <w:rPr>
          <w:lang w:eastAsia="zh-CN"/>
        </w:rPr>
        <w:t>）</w:t>
      </w:r>
      <w:r w:rsidR="0038468B">
        <w:rPr>
          <w:lang w:eastAsia="zh-CN"/>
        </w:rPr>
        <w:t>，</w:t>
      </w:r>
      <w:proofErr w:type="spellStart"/>
      <w:r w:rsidR="00D65FF4">
        <w:rPr>
          <w:lang w:eastAsia="zh-CN"/>
        </w:rPr>
        <w:t>DeepCom</w:t>
      </w:r>
      <w:proofErr w:type="spellEnd"/>
      <w:r w:rsidR="002071B8">
        <w:rPr>
          <w:lang w:eastAsia="zh-CN"/>
        </w:rPr>
        <w:t>，</w:t>
      </w:r>
      <w:r w:rsidR="00B94E88">
        <w:rPr>
          <w:lang w:eastAsia="zh-CN"/>
        </w:rPr>
        <w:t>Code2</w:t>
      </w:r>
      <w:r w:rsidR="00B94E88">
        <w:rPr>
          <w:rFonts w:hint="eastAsia"/>
          <w:lang w:eastAsia="zh-CN"/>
        </w:rPr>
        <w:t>Seq</w:t>
      </w:r>
      <w:r w:rsidR="00B94E88">
        <w:rPr>
          <w:lang w:eastAsia="zh-CN"/>
        </w:rPr>
        <w:t>，</w:t>
      </w:r>
      <w:r w:rsidR="00041B8C">
        <w:rPr>
          <w:lang w:eastAsia="zh-CN"/>
        </w:rPr>
        <w:t>TL</w:t>
      </w:r>
      <w:r w:rsidR="00F518B2">
        <w:rPr>
          <w:lang w:eastAsia="zh-CN"/>
        </w:rPr>
        <w:t>，</w:t>
      </w:r>
      <w:r w:rsidR="00DD4431">
        <w:rPr>
          <w:lang w:eastAsia="zh-CN"/>
        </w:rPr>
        <w:t>DTRL，</w:t>
      </w:r>
      <w:r w:rsidR="00B30490">
        <w:rPr>
          <w:lang w:eastAsia="zh-CN"/>
        </w:rPr>
        <w:t>KD</w:t>
      </w:r>
      <w:r w:rsidR="00A16678">
        <w:rPr>
          <w:lang w:eastAsia="zh-CN"/>
        </w:rPr>
        <w:t>，</w:t>
      </w:r>
      <w:r w:rsidR="00161BCC">
        <w:rPr>
          <w:lang w:eastAsia="zh-CN"/>
        </w:rPr>
        <w:t>SMILE</w:t>
      </w:r>
      <w:r w:rsidR="000260A1">
        <w:rPr>
          <w:lang w:eastAsia="zh-CN"/>
        </w:rPr>
        <w:t>（这个才是我们的论文模型名，</w:t>
      </w:r>
      <w:r w:rsidR="000260A1">
        <w:rPr>
          <w:rFonts w:hint="eastAsia"/>
          <w:lang w:eastAsia="zh-CN"/>
        </w:rPr>
        <w:t>基于</w:t>
      </w:r>
      <w:proofErr w:type="spellStart"/>
      <w:r w:rsidR="000260A1">
        <w:rPr>
          <w:lang w:eastAsia="zh-CN"/>
        </w:rPr>
        <w:t>maml</w:t>
      </w:r>
      <w:proofErr w:type="spellEnd"/>
      <w:r w:rsidR="000260A1">
        <w:rPr>
          <w:lang w:eastAsia="zh-CN"/>
        </w:rPr>
        <w:t>的）</w:t>
      </w:r>
    </w:p>
    <w:p w14:paraId="3A600AB4" w14:textId="14EBCD16" w:rsidR="00AB2DBB" w:rsidRDefault="00AB2DBB" w:rsidP="00853985">
      <w:pPr>
        <w:rPr>
          <w:lang w:eastAsia="zh-CN"/>
        </w:rPr>
      </w:pPr>
      <w:ins w:id="28" w:author="He Yang" w:date="2020-01-14T16:14:00Z">
        <w:r>
          <w:rPr>
            <w:rFonts w:hint="eastAsia"/>
            <w:lang w:eastAsia="zh-CN"/>
          </w:rPr>
          <w:t>这个</w:t>
        </w:r>
        <w:r w:rsidR="00CF038D">
          <w:rPr>
            <w:rFonts w:hint="eastAsia"/>
            <w:lang w:eastAsia="zh-CN"/>
          </w:rPr>
          <w:t>按照你说的</w:t>
        </w:r>
        <w:r w:rsidR="00024626">
          <w:rPr>
            <w:rFonts w:hint="eastAsia"/>
            <w:lang w:eastAsia="zh-CN"/>
          </w:rPr>
          <w:t>办</w:t>
        </w:r>
      </w:ins>
    </w:p>
    <w:p w14:paraId="081233AA" w14:textId="77777777" w:rsidR="0087253C" w:rsidRDefault="0087253C" w:rsidP="00853985">
      <w:pPr>
        <w:rPr>
          <w:lang w:eastAsia="zh-CN"/>
        </w:rPr>
      </w:pPr>
    </w:p>
    <w:p w14:paraId="3D54B3EF" w14:textId="7C0F4785" w:rsidR="0087253C" w:rsidRDefault="0087253C" w:rsidP="00853985">
      <w:pPr>
        <w:rPr>
          <w:lang w:eastAsia="zh-CN"/>
        </w:rPr>
      </w:pPr>
      <w:r>
        <w:rPr>
          <w:lang w:eastAsia="zh-CN"/>
        </w:rPr>
        <w:t>17. Log</w:t>
      </w:r>
      <w:r w:rsidR="00FE629A">
        <w:rPr>
          <w:rFonts w:hint="eastAsia"/>
          <w:lang w:eastAsia="zh-CN"/>
        </w:rPr>
        <w:t>文件</w:t>
      </w:r>
      <w:r w:rsidR="00FE629A">
        <w:rPr>
          <w:lang w:eastAsia="zh-CN"/>
        </w:rPr>
        <w:t>的时间力度没必要搞到</w:t>
      </w:r>
      <w:r w:rsidR="00FC7AE4">
        <w:rPr>
          <w:lang w:eastAsia="zh-CN"/>
        </w:rPr>
        <w:t>分钟，</w:t>
      </w:r>
      <w:r w:rsidR="00001962">
        <w:rPr>
          <w:lang w:eastAsia="zh-CN"/>
        </w:rPr>
        <w:t>搞到</w:t>
      </w:r>
      <w:r w:rsidR="00D91E57">
        <w:rPr>
          <w:lang w:eastAsia="zh-CN"/>
        </w:rPr>
        <w:t>天</w:t>
      </w:r>
      <w:r w:rsidR="00001962">
        <w:rPr>
          <w:lang w:eastAsia="zh-CN"/>
        </w:rPr>
        <w:t>就</w:t>
      </w:r>
      <w:r w:rsidR="00001962">
        <w:rPr>
          <w:rFonts w:hint="eastAsia"/>
          <w:lang w:eastAsia="zh-CN"/>
        </w:rPr>
        <w:t>行了</w:t>
      </w:r>
      <w:r w:rsidR="007C1FA4">
        <w:rPr>
          <w:lang w:eastAsia="zh-CN"/>
        </w:rPr>
        <w:t>（</w:t>
      </w:r>
      <w:r w:rsidR="00C511B2">
        <w:rPr>
          <w:lang w:eastAsia="zh-CN"/>
        </w:rPr>
        <w:t>同一天</w:t>
      </w:r>
      <w:r w:rsidR="00B60E78">
        <w:rPr>
          <w:lang w:eastAsia="zh-CN"/>
        </w:rPr>
        <w:t>运行的程序是</w:t>
      </w:r>
      <w:r w:rsidR="00D5594B">
        <w:rPr>
          <w:lang w:eastAsia="zh-CN"/>
        </w:rPr>
        <w:t>一个log文件</w:t>
      </w:r>
      <w:r w:rsidR="007C1FA4">
        <w:rPr>
          <w:lang w:eastAsia="zh-CN"/>
        </w:rPr>
        <w:t>）</w:t>
      </w:r>
      <w:r w:rsidR="00001962">
        <w:rPr>
          <w:lang w:eastAsia="zh-CN"/>
        </w:rPr>
        <w:t>，</w:t>
      </w:r>
      <w:r w:rsidR="00001962">
        <w:rPr>
          <w:rFonts w:hint="eastAsia"/>
          <w:lang w:eastAsia="zh-CN"/>
        </w:rPr>
        <w:t>因为</w:t>
      </w:r>
      <w:r w:rsidR="00001962">
        <w:rPr>
          <w:lang w:eastAsia="zh-CN"/>
        </w:rPr>
        <w:t>有时候</w:t>
      </w:r>
      <w:r w:rsidR="00333DDD">
        <w:rPr>
          <w:lang w:eastAsia="zh-CN"/>
        </w:rPr>
        <w:t>我们会放一些低级错误，</w:t>
      </w:r>
      <w:r w:rsidR="00F501A4">
        <w:rPr>
          <w:lang w:eastAsia="zh-CN"/>
        </w:rPr>
        <w:t>会重新run文件</w:t>
      </w:r>
      <w:r w:rsidR="00D90F37">
        <w:rPr>
          <w:lang w:eastAsia="zh-CN"/>
        </w:rPr>
        <w:t>；</w:t>
      </w:r>
      <w:r w:rsidR="00D90F37">
        <w:rPr>
          <w:rFonts w:hint="eastAsia"/>
          <w:lang w:eastAsia="zh-CN"/>
        </w:rPr>
        <w:t>这样的</w:t>
      </w:r>
      <w:r w:rsidR="00D90F37">
        <w:rPr>
          <w:lang w:eastAsia="zh-CN"/>
        </w:rPr>
        <w:t>话没运行一次都生成一个log文件，</w:t>
      </w:r>
      <w:r w:rsidR="008176C2">
        <w:rPr>
          <w:lang w:eastAsia="zh-CN"/>
        </w:rPr>
        <w:t>很多都会是无用的。</w:t>
      </w:r>
    </w:p>
    <w:p w14:paraId="13852E68" w14:textId="77777777" w:rsidR="0058293D" w:rsidRDefault="0058293D" w:rsidP="0058293D">
      <w:pPr>
        <w:rPr>
          <w:ins w:id="29" w:author="He Yang" w:date="2020-01-14T16:12:00Z"/>
          <w:lang w:eastAsia="zh-CN"/>
        </w:rPr>
      </w:pPr>
      <w:ins w:id="30" w:author="He Yang" w:date="2020-01-14T16:12:00Z">
        <w:r>
          <w:rPr>
            <w:rFonts w:hint="eastAsia"/>
            <w:lang w:eastAsia="zh-CN"/>
          </w:rPr>
          <w:t>原本的</w:t>
        </w:r>
        <w:r>
          <w:rPr>
            <w:lang w:eastAsia="zh-CN"/>
          </w:rPr>
          <w:t>log文件就是非常麻烦的，应为这些东西必须保证不一致才行。由于我们之间可能会出现时间冲突的情况， 所以我+了md5码在后面。而且log文件保护的信息太少了，只能想办法隔离。时间精确的可以帮助我们快速回忆训练过程，影响不大的。</w:t>
        </w:r>
      </w:ins>
    </w:p>
    <w:p w14:paraId="1BF6617A" w14:textId="7752113D" w:rsidR="004A470A" w:rsidRDefault="0058293D" w:rsidP="0058293D">
      <w:pPr>
        <w:rPr>
          <w:lang w:eastAsia="zh-CN"/>
        </w:rPr>
      </w:pPr>
      <w:ins w:id="31" w:author="He Yang" w:date="2020-01-14T16:12:00Z">
        <w:r>
          <w:rPr>
            <w:rFonts w:hint="eastAsia"/>
            <w:lang w:eastAsia="zh-CN"/>
          </w:rPr>
          <w:t>这个不建议修改</w:t>
        </w:r>
      </w:ins>
    </w:p>
    <w:p w14:paraId="56064037" w14:textId="77777777" w:rsidR="004A470A" w:rsidRDefault="004A470A" w:rsidP="00853985">
      <w:pPr>
        <w:rPr>
          <w:lang w:eastAsia="zh-CN"/>
        </w:rPr>
      </w:pPr>
    </w:p>
    <w:p w14:paraId="48DA4EFA" w14:textId="790B1978" w:rsidR="004A470A" w:rsidRDefault="004A470A" w:rsidP="00853985">
      <w:pPr>
        <w:rPr>
          <w:lang w:eastAsia="zh-CN"/>
        </w:rPr>
      </w:pPr>
      <w:r>
        <w:rPr>
          <w:lang w:eastAsia="zh-CN"/>
        </w:rPr>
        <w:t xml:space="preserve">18. </w:t>
      </w:r>
      <w:proofErr w:type="spellStart"/>
      <w:r w:rsidRPr="004A470A">
        <w:rPr>
          <w:lang w:eastAsia="zh-CN"/>
        </w:rPr>
        <w:t>nohup</w:t>
      </w:r>
      <w:proofErr w:type="spellEnd"/>
      <w:r w:rsidRPr="004A470A">
        <w:rPr>
          <w:lang w:eastAsia="zh-CN"/>
        </w:rPr>
        <w:t xml:space="preserve"> python -u /data/wanyao/Dropbox/ghproj-titan/naturalcodev2/run/sl/main.py --</w:t>
      </w:r>
      <w:proofErr w:type="spellStart"/>
      <w:r w:rsidRPr="004A470A">
        <w:rPr>
          <w:lang w:eastAsia="zh-CN"/>
        </w:rPr>
        <w:t>yaml</w:t>
      </w:r>
      <w:proofErr w:type="spellEnd"/>
      <w:r w:rsidRPr="004A470A">
        <w:rPr>
          <w:lang w:eastAsia="zh-CN"/>
        </w:rPr>
        <w:t xml:space="preserve"> </w:t>
      </w:r>
      <w:proofErr w:type="spellStart"/>
      <w:r w:rsidRPr="004A470A">
        <w:rPr>
          <w:lang w:eastAsia="zh-CN"/>
        </w:rPr>
        <w:t>sl-ruby.yml</w:t>
      </w:r>
      <w:proofErr w:type="spellEnd"/>
      <w:r w:rsidRPr="004A470A">
        <w:rPr>
          <w:lang w:eastAsia="zh-CN"/>
        </w:rPr>
        <w:t xml:space="preserve"> --task </w:t>
      </w:r>
      <w:proofErr w:type="spellStart"/>
      <w:r w:rsidRPr="004A470A">
        <w:rPr>
          <w:lang w:eastAsia="zh-CN"/>
        </w:rPr>
        <w:t>sl</w:t>
      </w:r>
      <w:proofErr w:type="spellEnd"/>
      <w:r w:rsidRPr="004A470A">
        <w:rPr>
          <w:lang w:eastAsia="zh-CN"/>
        </w:rPr>
        <w:t xml:space="preserve"> --</w:t>
      </w:r>
      <w:proofErr w:type="spellStart"/>
      <w:r w:rsidRPr="004A470A">
        <w:rPr>
          <w:lang w:eastAsia="zh-CN"/>
        </w:rPr>
        <w:t>task_mode</w:t>
      </w:r>
      <w:proofErr w:type="spellEnd"/>
      <w:r w:rsidRPr="004A470A">
        <w:rPr>
          <w:lang w:eastAsia="zh-CN"/>
        </w:rPr>
        <w:t xml:space="preserve"> train --</w:t>
      </w:r>
      <w:proofErr w:type="spellStart"/>
      <w:r w:rsidRPr="004A470A">
        <w:rPr>
          <w:lang w:eastAsia="zh-CN"/>
        </w:rPr>
        <w:t>multi_processing</w:t>
      </w:r>
      <w:proofErr w:type="spellEnd"/>
      <w:r w:rsidRPr="004A470A">
        <w:rPr>
          <w:lang w:eastAsia="zh-CN"/>
        </w:rPr>
        <w:t xml:space="preserve"> True &gt; /data/wanyao/Dropbox/ghproj-titan/naturalcodev2/run/sl/SL_TRAIN_2020-Jan-14_03-27-48.d41d8cd98f00b204e9800998ecf8427e.log 2&gt;&amp;1 &amp;</w:t>
      </w:r>
    </w:p>
    <w:p w14:paraId="4B898FCE" w14:textId="0996A22C" w:rsidR="00115420" w:rsidRDefault="00115420" w:rsidP="00115420">
      <w:pPr>
        <w:rPr>
          <w:lang w:eastAsia="zh-CN"/>
        </w:rPr>
      </w:pPr>
      <w:r w:rsidRPr="004A470A">
        <w:rPr>
          <w:lang w:eastAsia="zh-CN"/>
        </w:rPr>
        <w:t>2&gt;&amp;1 &amp;</w:t>
      </w:r>
      <w:r>
        <w:rPr>
          <w:lang w:eastAsia="zh-CN"/>
        </w:rPr>
        <w:t>要不去掉？</w:t>
      </w:r>
      <w:r>
        <w:rPr>
          <w:rFonts w:hint="eastAsia"/>
          <w:lang w:eastAsia="zh-CN"/>
        </w:rPr>
        <w:t>不然</w:t>
      </w:r>
      <w:r w:rsidR="00940AEB">
        <w:rPr>
          <w:lang w:eastAsia="zh-CN"/>
        </w:rPr>
        <w:t>我想停掉</w:t>
      </w:r>
      <w:proofErr w:type="spellStart"/>
      <w:r w:rsidR="00940AEB">
        <w:rPr>
          <w:lang w:eastAsia="zh-CN"/>
        </w:rPr>
        <w:t>nohup</w:t>
      </w:r>
      <w:proofErr w:type="spellEnd"/>
      <w:r w:rsidR="00940AEB">
        <w:rPr>
          <w:lang w:eastAsia="zh-CN"/>
        </w:rPr>
        <w:t>文件，</w:t>
      </w:r>
      <w:r w:rsidR="00A903E5">
        <w:rPr>
          <w:lang w:eastAsia="zh-CN"/>
        </w:rPr>
        <w:t>还得kill，</w:t>
      </w:r>
      <w:r w:rsidR="00A903E5">
        <w:rPr>
          <w:rFonts w:hint="eastAsia"/>
          <w:lang w:eastAsia="zh-CN"/>
        </w:rPr>
        <w:t>之前</w:t>
      </w:r>
      <w:r w:rsidR="00A903E5">
        <w:rPr>
          <w:lang w:eastAsia="zh-CN"/>
        </w:rPr>
        <w:t>没有这个我直接</w:t>
      </w:r>
      <w:proofErr w:type="spellStart"/>
      <w:r w:rsidR="00A903E5">
        <w:rPr>
          <w:lang w:eastAsia="zh-CN"/>
        </w:rPr>
        <w:t>ctrl+c</w:t>
      </w:r>
      <w:proofErr w:type="spellEnd"/>
      <w:r w:rsidR="00A903E5">
        <w:rPr>
          <w:lang w:eastAsia="zh-CN"/>
        </w:rPr>
        <w:t>就可以终止程序的。</w:t>
      </w:r>
    </w:p>
    <w:p w14:paraId="4B544C98" w14:textId="2FB16448" w:rsidR="00601049" w:rsidRDefault="0058293D" w:rsidP="00115420">
      <w:pPr>
        <w:rPr>
          <w:lang w:eastAsia="zh-CN"/>
        </w:rPr>
      </w:pPr>
      <w:proofErr w:type="spellStart"/>
      <w:ins w:id="32" w:author="He Yang" w:date="2020-01-14T16:12:00Z">
        <w:r w:rsidRPr="0058293D">
          <w:rPr>
            <w:lang w:eastAsia="zh-CN"/>
          </w:rPr>
          <w:t>nohup</w:t>
        </w:r>
        <w:proofErr w:type="spellEnd"/>
        <w:r w:rsidRPr="0058293D">
          <w:rPr>
            <w:lang w:eastAsia="zh-CN"/>
          </w:rPr>
          <w:t>可以根据个人喜好选择，我建议个人定义不用的main来区别</w:t>
        </w:r>
      </w:ins>
    </w:p>
    <w:p w14:paraId="14423088" w14:textId="77777777" w:rsidR="00B7074F" w:rsidRDefault="00B7074F" w:rsidP="00115420">
      <w:pPr>
        <w:rPr>
          <w:lang w:eastAsia="zh-CN"/>
        </w:rPr>
      </w:pPr>
    </w:p>
    <w:p w14:paraId="4A4C9272" w14:textId="44404CEF" w:rsidR="00B7074F" w:rsidRDefault="00B7074F" w:rsidP="00115420">
      <w:pPr>
        <w:rPr>
          <w:lang w:eastAsia="zh-CN"/>
        </w:rPr>
      </w:pPr>
      <w:r>
        <w:rPr>
          <w:rFonts w:hint="eastAsia"/>
          <w:lang w:eastAsia="zh-CN"/>
        </w:rPr>
        <w:t xml:space="preserve">19. </w:t>
      </w:r>
      <w:proofErr w:type="spellStart"/>
      <w:r w:rsidR="0040183E">
        <w:rPr>
          <w:lang w:eastAsia="zh-CN"/>
        </w:rPr>
        <w:t>yml</w:t>
      </w:r>
      <w:proofErr w:type="spellEnd"/>
      <w:r w:rsidR="0040183E">
        <w:rPr>
          <w:lang w:eastAsia="zh-CN"/>
        </w:rPr>
        <w:t>里面</w:t>
      </w:r>
      <w:r w:rsidR="00653504">
        <w:rPr>
          <w:lang w:eastAsia="zh-CN"/>
        </w:rPr>
        <w:t>可以再按模态</w:t>
      </w:r>
      <w:r w:rsidR="00A26A54">
        <w:rPr>
          <w:lang w:eastAsia="zh-CN"/>
        </w:rPr>
        <w:t>网络结构</w:t>
      </w:r>
      <w:r w:rsidR="00653504">
        <w:rPr>
          <w:lang w:eastAsia="zh-CN"/>
        </w:rPr>
        <w:t>再抽一层出来</w:t>
      </w:r>
      <w:r w:rsidR="00AF1922">
        <w:rPr>
          <w:lang w:eastAsia="zh-CN"/>
        </w:rPr>
        <w:t>，</w:t>
      </w:r>
      <w:r w:rsidR="00AF1922">
        <w:rPr>
          <w:rFonts w:hint="eastAsia"/>
          <w:lang w:eastAsia="zh-CN"/>
        </w:rPr>
        <w:t>例如</w:t>
      </w:r>
    </w:p>
    <w:p w14:paraId="090720E6" w14:textId="3E5DC036" w:rsidR="00AF1922" w:rsidRDefault="009A7C41" w:rsidP="00115420">
      <w:pPr>
        <w:rPr>
          <w:lang w:eastAsia="zh-CN"/>
        </w:rPr>
      </w:pPr>
      <w:proofErr w:type="spellStart"/>
      <w:r>
        <w:rPr>
          <w:lang w:eastAsia="zh-CN"/>
        </w:rPr>
        <w:t>lstm</w:t>
      </w:r>
      <w:proofErr w:type="spellEnd"/>
      <w:r>
        <w:rPr>
          <w:lang w:eastAsia="zh-CN"/>
        </w:rPr>
        <w:t>:</w:t>
      </w:r>
      <w:r w:rsidR="00162125">
        <w:rPr>
          <w:lang w:eastAsia="zh-CN"/>
        </w:rPr>
        <w:t xml:space="preserve"> （for </w:t>
      </w:r>
      <w:proofErr w:type="spellStart"/>
      <w:r w:rsidR="006D69E9">
        <w:rPr>
          <w:rFonts w:hint="eastAsia"/>
          <w:lang w:eastAsia="zh-CN"/>
        </w:rPr>
        <w:t>Seq</w:t>
      </w:r>
      <w:proofErr w:type="spellEnd"/>
      <w:r w:rsidR="00162125">
        <w:rPr>
          <w:lang w:eastAsia="zh-CN"/>
        </w:rPr>
        <w:t>）</w:t>
      </w:r>
    </w:p>
    <w:p w14:paraId="3FD75FC6" w14:textId="77777777" w:rsidR="00632CBD" w:rsidRPr="00632CBD" w:rsidRDefault="00632CBD" w:rsidP="00632CBD">
      <w:pPr>
        <w:pStyle w:val="ListParagraph"/>
        <w:numPr>
          <w:ilvl w:val="0"/>
          <w:numId w:val="2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C3CEE3"/>
          <w:sz w:val="23"/>
          <w:szCs w:val="23"/>
        </w:rPr>
      </w:pPr>
      <w:proofErr w:type="spellStart"/>
      <w:r w:rsidRPr="00632CBD">
        <w:rPr>
          <w:rFonts w:ascii="Monaco" w:hAnsi="Monaco" w:cs="Courier New"/>
          <w:color w:val="F36E3A"/>
          <w:sz w:val="23"/>
          <w:szCs w:val="23"/>
        </w:rPr>
        <w:t>rnn_layer_num</w:t>
      </w:r>
      <w:proofErr w:type="spellEnd"/>
    </w:p>
    <w:p w14:paraId="6DF6A759" w14:textId="77777777" w:rsidR="00632CBD" w:rsidRDefault="00632CBD" w:rsidP="00632CBD">
      <w:pPr>
        <w:pStyle w:val="HTMLPreformatted"/>
        <w:numPr>
          <w:ilvl w:val="0"/>
          <w:numId w:val="2"/>
        </w:numPr>
        <w:shd w:val="clear" w:color="auto" w:fill="263238"/>
        <w:rPr>
          <w:rFonts w:ascii="Monaco" w:hAnsi="Monaco"/>
          <w:color w:val="C3CEE3"/>
          <w:sz w:val="23"/>
          <w:szCs w:val="23"/>
        </w:rPr>
      </w:pPr>
      <w:proofErr w:type="spellStart"/>
      <w:r>
        <w:rPr>
          <w:rFonts w:ascii="Monaco" w:hAnsi="Monaco"/>
          <w:color w:val="F36E3A"/>
          <w:sz w:val="23"/>
          <w:szCs w:val="23"/>
        </w:rPr>
        <w:t>rnn_hidden_size</w:t>
      </w:r>
      <w:proofErr w:type="spellEnd"/>
    </w:p>
    <w:p w14:paraId="2099133A" w14:textId="3C7BB6E7" w:rsidR="009A7C41" w:rsidRDefault="009A7C41" w:rsidP="00632CBD">
      <w:pPr>
        <w:pStyle w:val="ListParagraph"/>
        <w:numPr>
          <w:ilvl w:val="0"/>
          <w:numId w:val="2"/>
        </w:numPr>
        <w:rPr>
          <w:lang w:eastAsia="zh-CN"/>
        </w:rPr>
      </w:pPr>
    </w:p>
    <w:p w14:paraId="7185C482" w14:textId="23B29713" w:rsidR="00AF1922" w:rsidRDefault="00C76FB3" w:rsidP="00115420">
      <w:pPr>
        <w:rPr>
          <w:lang w:eastAsia="zh-CN"/>
        </w:rPr>
      </w:pPr>
      <w:r>
        <w:rPr>
          <w:rFonts w:hint="eastAsia"/>
          <w:lang w:eastAsia="zh-CN"/>
        </w:rPr>
        <w:t>t</w:t>
      </w:r>
      <w:r w:rsidR="001375DB">
        <w:rPr>
          <w:lang w:eastAsia="zh-CN"/>
        </w:rPr>
        <w:t>ree</w:t>
      </w:r>
      <w:r w:rsidR="0004723F">
        <w:rPr>
          <w:lang w:eastAsia="zh-CN"/>
        </w:rPr>
        <w:t>-</w:t>
      </w:r>
      <w:proofErr w:type="spellStart"/>
      <w:r w:rsidR="0004723F">
        <w:rPr>
          <w:lang w:eastAsia="zh-CN"/>
        </w:rPr>
        <w:t>lstm</w:t>
      </w:r>
      <w:proofErr w:type="spellEnd"/>
      <w:r>
        <w:rPr>
          <w:lang w:eastAsia="zh-CN"/>
        </w:rPr>
        <w:t>:</w:t>
      </w:r>
      <w:r w:rsidR="003C0B7C">
        <w:rPr>
          <w:lang w:eastAsia="zh-CN"/>
        </w:rPr>
        <w:t xml:space="preserve"> </w:t>
      </w:r>
      <w:r w:rsidR="00BC36F5">
        <w:rPr>
          <w:lang w:eastAsia="zh-CN"/>
        </w:rPr>
        <w:t xml:space="preserve">（for </w:t>
      </w:r>
      <w:r w:rsidR="00BC36F5">
        <w:rPr>
          <w:rFonts w:hint="eastAsia"/>
          <w:lang w:eastAsia="zh-CN"/>
        </w:rPr>
        <w:t>AST</w:t>
      </w:r>
      <w:r w:rsidR="00BC36F5">
        <w:rPr>
          <w:lang w:eastAsia="zh-CN"/>
        </w:rPr>
        <w:t>）</w:t>
      </w:r>
    </w:p>
    <w:p w14:paraId="7D7826A9" w14:textId="2A689AFD" w:rsidR="00C76FB3" w:rsidRDefault="00807767" w:rsidP="00807767">
      <w:pPr>
        <w:rPr>
          <w:lang w:eastAsia="zh-CN"/>
        </w:rPr>
      </w:pPr>
      <w:r>
        <w:rPr>
          <w:lang w:eastAsia="zh-CN"/>
        </w:rPr>
        <w:tab/>
        <w:t xml:space="preserve">- </w:t>
      </w:r>
      <w:proofErr w:type="spellStart"/>
      <w:r w:rsidRPr="00807767">
        <w:rPr>
          <w:lang w:eastAsia="zh-CN"/>
        </w:rPr>
        <w:t>tree_leaf_subtoken</w:t>
      </w:r>
      <w:proofErr w:type="spellEnd"/>
    </w:p>
    <w:p w14:paraId="612898C6" w14:textId="3FFEAB86" w:rsidR="00EA5DEF" w:rsidRDefault="00EA5DEF" w:rsidP="00807767">
      <w:pPr>
        <w:rPr>
          <w:lang w:eastAsia="zh-CN"/>
        </w:rPr>
      </w:pPr>
      <w:r>
        <w:rPr>
          <w:lang w:eastAsia="zh-CN"/>
        </w:rPr>
        <w:tab/>
        <w:t xml:space="preserve">- </w:t>
      </w:r>
      <w:proofErr w:type="spellStart"/>
      <w:r w:rsidRPr="00EA5DEF">
        <w:rPr>
          <w:lang w:eastAsia="zh-CN"/>
        </w:rPr>
        <w:t>tree_lstm_cell_type</w:t>
      </w:r>
      <w:proofErr w:type="spellEnd"/>
    </w:p>
    <w:p w14:paraId="642494D8" w14:textId="29B5A825" w:rsidR="005863E8" w:rsidRDefault="005863E8" w:rsidP="00807767">
      <w:pPr>
        <w:rPr>
          <w:lang w:eastAsia="zh-CN"/>
        </w:rPr>
      </w:pPr>
      <w:proofErr w:type="spellStart"/>
      <w:r>
        <w:rPr>
          <w:lang w:eastAsia="zh-CN"/>
        </w:rPr>
        <w:t>ggnn</w:t>
      </w:r>
      <w:proofErr w:type="spellEnd"/>
      <w:r>
        <w:rPr>
          <w:lang w:eastAsia="zh-CN"/>
        </w:rPr>
        <w:t>: ～</w:t>
      </w:r>
      <w:r w:rsidR="00BC36F5">
        <w:rPr>
          <w:lang w:eastAsia="zh-CN"/>
        </w:rPr>
        <w:t xml:space="preserve">（for </w:t>
      </w:r>
      <w:r w:rsidR="00BC36F5">
        <w:rPr>
          <w:rFonts w:hint="eastAsia"/>
          <w:lang w:eastAsia="zh-CN"/>
        </w:rPr>
        <w:t>CFG</w:t>
      </w:r>
      <w:r w:rsidR="00BC36F5">
        <w:rPr>
          <w:lang w:eastAsia="zh-CN"/>
        </w:rPr>
        <w:t>）</w:t>
      </w:r>
    </w:p>
    <w:p w14:paraId="73AAF67A" w14:textId="77777777" w:rsidR="009B21EF" w:rsidRDefault="009B21EF" w:rsidP="00807767">
      <w:pPr>
        <w:rPr>
          <w:lang w:eastAsia="zh-CN"/>
        </w:rPr>
      </w:pPr>
    </w:p>
    <w:p w14:paraId="2B37AE70" w14:textId="631B9A9A" w:rsidR="009605EE" w:rsidRDefault="0058293D" w:rsidP="00807767">
      <w:pPr>
        <w:rPr>
          <w:ins w:id="33" w:author="He Yang" w:date="2020-02-12T10:08:00Z"/>
          <w:lang w:eastAsia="zh-CN"/>
        </w:rPr>
      </w:pPr>
      <w:ins w:id="34" w:author="He Yang" w:date="2020-01-14T16:12:00Z">
        <w:r w:rsidRPr="0058293D">
          <w:rPr>
            <w:rFonts w:hint="eastAsia"/>
            <w:lang w:eastAsia="zh-CN"/>
          </w:rPr>
          <w:t>这个可以的根据你的喜好修改</w:t>
        </w:r>
      </w:ins>
    </w:p>
    <w:p w14:paraId="3506F9DC" w14:textId="475857B2" w:rsidR="00441558" w:rsidRDefault="00441558" w:rsidP="00807767">
      <w:pPr>
        <w:rPr>
          <w:lang w:eastAsia="zh-CN"/>
        </w:rPr>
      </w:pPr>
      <w:ins w:id="35" w:author="He Yang" w:date="2020-02-12T10:08:00Z">
        <w:r>
          <w:rPr>
            <w:rFonts w:hint="eastAsia"/>
            <w:lang w:eastAsia="zh-CN"/>
          </w:rPr>
          <w:t>这个暂时改，现在没有时间，而且</w:t>
        </w:r>
      </w:ins>
      <w:ins w:id="36" w:author="He Yang" w:date="2020-02-12T10:09:00Z">
        <w:r>
          <w:rPr>
            <w:rFonts w:hint="eastAsia"/>
            <w:lang w:eastAsia="zh-CN"/>
          </w:rPr>
          <w:t>可以用</w:t>
        </w:r>
      </w:ins>
    </w:p>
    <w:p w14:paraId="61930B62" w14:textId="77777777" w:rsidR="00EA5DEF" w:rsidRDefault="00EA5DEF" w:rsidP="00807767">
      <w:pPr>
        <w:rPr>
          <w:lang w:eastAsia="zh-CN"/>
        </w:rPr>
      </w:pPr>
    </w:p>
    <w:p w14:paraId="3A2FF83F" w14:textId="3E914B91" w:rsidR="00905720" w:rsidRDefault="007F544A" w:rsidP="00807767">
      <w:pPr>
        <w:rPr>
          <w:lang w:eastAsia="zh-CN"/>
        </w:rPr>
      </w:pPr>
      <w:r>
        <w:rPr>
          <w:lang w:eastAsia="zh-CN"/>
        </w:rPr>
        <w:t>20 global_attention.py不应该放在</w:t>
      </w:r>
      <w:proofErr w:type="spellStart"/>
      <w:r w:rsidR="00257904">
        <w:rPr>
          <w:lang w:eastAsia="zh-CN"/>
        </w:rPr>
        <w:t>codesum</w:t>
      </w:r>
      <w:proofErr w:type="spellEnd"/>
      <w:r w:rsidR="00257904">
        <w:rPr>
          <w:lang w:eastAsia="zh-CN"/>
        </w:rPr>
        <w:t>文件夹下，</w:t>
      </w:r>
      <w:r w:rsidR="00257904">
        <w:rPr>
          <w:rFonts w:hint="eastAsia"/>
          <w:lang w:eastAsia="zh-CN"/>
        </w:rPr>
        <w:t>因为</w:t>
      </w:r>
      <w:r w:rsidR="00257904">
        <w:rPr>
          <w:lang w:eastAsia="zh-CN"/>
        </w:rPr>
        <w:t>attention是一个通用的模块，</w:t>
      </w:r>
      <w:r w:rsidR="00257904">
        <w:rPr>
          <w:rFonts w:hint="eastAsia"/>
          <w:lang w:eastAsia="zh-CN"/>
        </w:rPr>
        <w:t>所以</w:t>
      </w:r>
      <w:r w:rsidR="00257904">
        <w:rPr>
          <w:lang w:eastAsia="zh-CN"/>
        </w:rPr>
        <w:t>我单独搞了个attention文件夹，</w:t>
      </w:r>
      <w:r w:rsidR="00257904">
        <w:rPr>
          <w:rFonts w:hint="eastAsia"/>
          <w:lang w:eastAsia="zh-CN"/>
        </w:rPr>
        <w:t>专门</w:t>
      </w:r>
      <w:r w:rsidR="00257904">
        <w:rPr>
          <w:lang w:eastAsia="zh-CN"/>
        </w:rPr>
        <w:t>实现各种attention的</w:t>
      </w:r>
      <w:r w:rsidR="000E646B">
        <w:rPr>
          <w:lang w:eastAsia="zh-CN"/>
        </w:rPr>
        <w:t>。</w:t>
      </w:r>
      <w:r w:rsidR="004B4984">
        <w:rPr>
          <w:lang w:eastAsia="zh-CN"/>
        </w:rPr>
        <w:t>我现在搞不清哪个attention是我昨天修改了的了。</w:t>
      </w:r>
      <w:r w:rsidR="00E815D0">
        <w:rPr>
          <w:lang w:eastAsia="zh-CN"/>
        </w:rPr>
        <w:t>你说那个是自己找了一个，</w:t>
      </w:r>
      <w:r w:rsidR="00E815D0">
        <w:rPr>
          <w:rFonts w:hint="eastAsia"/>
          <w:lang w:eastAsia="zh-CN"/>
        </w:rPr>
        <w:t>但是</w:t>
      </w:r>
      <w:r w:rsidR="00E815D0">
        <w:rPr>
          <w:lang w:eastAsia="zh-CN"/>
        </w:rPr>
        <w:t>里面又有我备份的一个</w:t>
      </w:r>
      <w:r w:rsidR="00E815D0" w:rsidRPr="00E815D0">
        <w:rPr>
          <w:lang w:eastAsia="zh-CN"/>
        </w:rPr>
        <w:t>forward_</w:t>
      </w:r>
      <w:r w:rsidR="00E815D0">
        <w:rPr>
          <w:lang w:eastAsia="zh-CN"/>
        </w:rPr>
        <w:t>()函数</w:t>
      </w:r>
      <w:r w:rsidR="00423D34">
        <w:rPr>
          <w:lang w:eastAsia="zh-CN"/>
        </w:rPr>
        <w:t>，</w:t>
      </w:r>
      <w:r w:rsidR="00423D34">
        <w:rPr>
          <w:rFonts w:hint="eastAsia"/>
          <w:lang w:eastAsia="zh-CN"/>
        </w:rPr>
        <w:t>待会</w:t>
      </w:r>
      <w:r w:rsidR="00423D34">
        <w:rPr>
          <w:lang w:eastAsia="zh-CN"/>
        </w:rPr>
        <w:t>确认下。</w:t>
      </w:r>
    </w:p>
    <w:p w14:paraId="5083B01C" w14:textId="77777777" w:rsidR="00AF1922" w:rsidRDefault="00AF1922" w:rsidP="00115420">
      <w:pPr>
        <w:rPr>
          <w:lang w:eastAsia="zh-CN"/>
        </w:rPr>
      </w:pPr>
    </w:p>
    <w:p w14:paraId="67080261" w14:textId="0BDEBBC7" w:rsidR="00AF1922" w:rsidRDefault="00F346A7" w:rsidP="00115420">
      <w:pPr>
        <w:rPr>
          <w:lang w:eastAsia="zh-CN"/>
        </w:rPr>
      </w:pPr>
      <w:ins w:id="37" w:author="He Yang" w:date="2020-01-14T16:13:00Z">
        <w:r>
          <w:rPr>
            <w:rFonts w:hint="eastAsia"/>
            <w:lang w:eastAsia="zh-CN"/>
          </w:rPr>
          <w:t>这个</w:t>
        </w:r>
        <w:r>
          <w:rPr>
            <w:lang w:eastAsia="zh-CN"/>
          </w:rPr>
          <w:t>global_</w:t>
        </w:r>
        <w:r>
          <w:rPr>
            <w:rFonts w:hint="eastAsia"/>
            <w:lang w:eastAsia="zh-CN"/>
          </w:rPr>
          <w:t>attention</w:t>
        </w:r>
        <w:r>
          <w:rPr>
            <w:lang w:eastAsia="zh-CN"/>
          </w:rPr>
          <w:t>.py</w:t>
        </w:r>
        <w:r>
          <w:rPr>
            <w:rFonts w:hint="eastAsia"/>
            <w:lang w:eastAsia="zh-CN"/>
          </w:rPr>
          <w:t>你可以根据自己的要求修改，我之后</w:t>
        </w:r>
        <w:r w:rsidR="008F4928">
          <w:rPr>
            <w:rFonts w:hint="eastAsia"/>
            <w:lang w:eastAsia="zh-CN"/>
          </w:rPr>
          <w:t>再阅读你的代码</w:t>
        </w:r>
      </w:ins>
    </w:p>
    <w:p w14:paraId="4176B679" w14:textId="77777777" w:rsidR="005C6B51" w:rsidRDefault="005C6B51" w:rsidP="00853985">
      <w:pPr>
        <w:rPr>
          <w:lang w:eastAsia="zh-CN"/>
        </w:rPr>
      </w:pPr>
    </w:p>
    <w:p w14:paraId="2136B7CB" w14:textId="0A88F314" w:rsidR="0003401F" w:rsidRDefault="0003401F" w:rsidP="00A5384C">
      <w:pPr>
        <w:rPr>
          <w:ins w:id="38" w:author="Wan Yao" w:date="2020-01-14T18:02:00Z"/>
          <w:lang w:eastAsia="zh-CN"/>
        </w:rPr>
      </w:pPr>
    </w:p>
    <w:p w14:paraId="5DD79176" w14:textId="3D4A2B29" w:rsidR="0047610E" w:rsidRDefault="00C31433" w:rsidP="00A5384C">
      <w:pPr>
        <w:rPr>
          <w:ins w:id="39" w:author="Administrator" w:date="2020-02-11T23:03:00Z"/>
          <w:lang w:eastAsia="zh-CN"/>
        </w:rPr>
      </w:pPr>
      <w:ins w:id="40" w:author="Wan Yao" w:date="2020-01-14T18:03:00Z">
        <w:r>
          <w:rPr>
            <w:lang w:eastAsia="zh-CN"/>
          </w:rPr>
          <w:t xml:space="preserve">21. </w:t>
        </w:r>
        <w:proofErr w:type="spellStart"/>
        <w:r w:rsidR="009F7D73">
          <w:rPr>
            <w:lang w:eastAsia="zh-CN"/>
          </w:rPr>
          <w:t>src</w:t>
        </w:r>
        <w:proofErr w:type="spellEnd"/>
        <w:r w:rsidR="009F7D73">
          <w:rPr>
            <w:lang w:eastAsia="zh-CN"/>
          </w:rPr>
          <w:t>目录下的log，</w:t>
        </w:r>
        <w:r w:rsidR="009F7D73">
          <w:rPr>
            <w:rFonts w:hint="eastAsia"/>
            <w:lang w:eastAsia="zh-CN"/>
          </w:rPr>
          <w:t>我觉得</w:t>
        </w:r>
        <w:r w:rsidR="009F7D73">
          <w:rPr>
            <w:lang w:eastAsia="zh-CN"/>
          </w:rPr>
          <w:t>可以直接</w:t>
        </w:r>
        <w:r w:rsidR="009F7D73">
          <w:rPr>
            <w:rFonts w:hint="eastAsia"/>
            <w:lang w:eastAsia="zh-CN"/>
          </w:rPr>
          <w:t>把</w:t>
        </w:r>
        <w:proofErr w:type="spellStart"/>
        <w:r w:rsidR="009F7D73">
          <w:rPr>
            <w:lang w:eastAsia="zh-CN"/>
          </w:rPr>
          <w:t>get_logger</w:t>
        </w:r>
        <w:proofErr w:type="spellEnd"/>
        <w:r w:rsidR="009F7D73">
          <w:rPr>
            <w:lang w:eastAsia="zh-CN"/>
          </w:rPr>
          <w:t>当作</w:t>
        </w:r>
        <w:proofErr w:type="spellStart"/>
        <w:r w:rsidR="009F7D73">
          <w:rPr>
            <w:lang w:eastAsia="zh-CN"/>
          </w:rPr>
          <w:t>utils</w:t>
        </w:r>
        <w:proofErr w:type="spellEnd"/>
        <w:r w:rsidR="009F7D73">
          <w:rPr>
            <w:lang w:eastAsia="zh-CN"/>
          </w:rPr>
          <w:t>里面的一个</w:t>
        </w:r>
        <w:r w:rsidR="009F7D73">
          <w:rPr>
            <w:rFonts w:hint="eastAsia"/>
            <w:lang w:eastAsia="zh-CN"/>
          </w:rPr>
          <w:t>函数</w:t>
        </w:r>
        <w:r w:rsidR="009F7D73">
          <w:rPr>
            <w:lang w:eastAsia="zh-CN"/>
          </w:rPr>
          <w:t>；</w:t>
        </w:r>
        <w:r w:rsidR="009F7D73">
          <w:rPr>
            <w:rFonts w:hint="eastAsia"/>
            <w:lang w:eastAsia="zh-CN"/>
          </w:rPr>
          <w:t>这样</w:t>
        </w:r>
        <w:r w:rsidR="007903E7">
          <w:rPr>
            <w:lang w:eastAsia="zh-CN"/>
          </w:rPr>
          <w:t>就可以把</w:t>
        </w:r>
        <w:proofErr w:type="spellStart"/>
        <w:r w:rsidR="007903E7">
          <w:rPr>
            <w:lang w:eastAsia="zh-CN"/>
          </w:rPr>
          <w:t>src</w:t>
        </w:r>
        <w:proofErr w:type="spellEnd"/>
        <w:r w:rsidR="007903E7">
          <w:rPr>
            <w:lang w:eastAsia="zh-CN"/>
          </w:rPr>
          <w:t>/log目录删掉了。</w:t>
        </w:r>
      </w:ins>
    </w:p>
    <w:p w14:paraId="61669DE2" w14:textId="5CC6C165" w:rsidR="009333B1" w:rsidRDefault="00504519" w:rsidP="00A5384C">
      <w:pPr>
        <w:rPr>
          <w:ins w:id="41" w:author="Administrator" w:date="2020-02-11T23:03:00Z"/>
          <w:lang w:eastAsia="zh-CN"/>
        </w:rPr>
      </w:pPr>
      <w:ins w:id="42" w:author="He Yang" w:date="2020-02-12T10:09:00Z">
        <w:r>
          <w:rPr>
            <w:rFonts w:hint="eastAsia"/>
            <w:lang w:eastAsia="zh-CN"/>
          </w:rPr>
          <w:t>暂时不改</w:t>
        </w:r>
      </w:ins>
    </w:p>
    <w:p w14:paraId="4D1D7D90" w14:textId="7F66CD1C" w:rsidR="009333B1" w:rsidRDefault="009333B1" w:rsidP="00A5384C">
      <w:pPr>
        <w:rPr>
          <w:ins w:id="43" w:author="Administrator" w:date="2020-02-11T23:03:00Z"/>
          <w:lang w:eastAsia="zh-CN"/>
        </w:rPr>
      </w:pPr>
    </w:p>
    <w:p w14:paraId="25D7962C" w14:textId="5AA8D825" w:rsidR="009333B1" w:rsidRDefault="009333B1" w:rsidP="00A5384C">
      <w:pPr>
        <w:rPr>
          <w:ins w:id="44" w:author="Administrator" w:date="2020-02-11T23:03:00Z"/>
          <w:lang w:eastAsia="zh-CN"/>
        </w:rPr>
      </w:pPr>
    </w:p>
    <w:p w14:paraId="31F6A780" w14:textId="77777777" w:rsidR="000A3EFE" w:rsidRDefault="000A3EFE" w:rsidP="000A3EFE">
      <w:pPr>
        <w:rPr>
          <w:ins w:id="45" w:author="Administrator" w:date="2020-02-12T10:59:00Z"/>
          <w:lang w:eastAsia="zh-CN"/>
        </w:rPr>
      </w:pPr>
    </w:p>
    <w:p w14:paraId="5E84A061" w14:textId="77777777" w:rsidR="000A3EFE" w:rsidRDefault="000A3EFE" w:rsidP="000A3EFE">
      <w:pPr>
        <w:rPr>
          <w:ins w:id="46" w:author="Administrator" w:date="2020-02-12T10:59:00Z"/>
          <w:lang w:eastAsia="zh-CN"/>
        </w:rPr>
      </w:pPr>
      <w:proofErr w:type="spellStart"/>
      <w:ins w:id="47" w:author="Administrator" w:date="2020-02-12T10:59:00Z">
        <w:r>
          <w:rPr>
            <w:lang w:eastAsia="zh-CN"/>
          </w:rPr>
          <w:t>sjd</w:t>
        </w:r>
        <w:proofErr w:type="spellEnd"/>
        <w:r>
          <w:rPr>
            <w:lang w:eastAsia="zh-CN"/>
          </w:rPr>
          <w:t>=========</w:t>
        </w:r>
      </w:ins>
    </w:p>
    <w:p w14:paraId="2109A300" w14:textId="77777777" w:rsidR="000A3EFE" w:rsidRDefault="000A3EFE">
      <w:pPr>
        <w:pStyle w:val="Heading2"/>
        <w:rPr>
          <w:ins w:id="48" w:author="Administrator" w:date="2020-02-12T10:59:00Z"/>
          <w:lang w:eastAsia="zh-CN"/>
        </w:rPr>
        <w:pPrChange w:id="49" w:author="Administrator" w:date="2020-02-15T21:05:00Z">
          <w:pPr>
            <w:pStyle w:val="Heading1"/>
          </w:pPr>
        </w:pPrChange>
      </w:pPr>
      <w:ins w:id="50" w:author="Administrator" w:date="2020-02-12T10:59:00Z">
        <w:r>
          <w:rPr>
            <w:lang w:eastAsia="zh-CN"/>
          </w:rPr>
          <w:t>22 values</w:t>
        </w:r>
      </w:ins>
    </w:p>
    <w:p w14:paraId="09BEF0D9" w14:textId="77777777" w:rsidR="000A3EFE" w:rsidRDefault="000A3EFE" w:rsidP="000A3EFE">
      <w:pPr>
        <w:rPr>
          <w:ins w:id="51" w:author="Administrator" w:date="2020-02-12T10:59:00Z"/>
          <w:lang w:eastAsia="zh-CN"/>
        </w:rPr>
      </w:pPr>
      <w:ins w:id="52" w:author="Administrator" w:date="2020-02-12T10:59:00Z">
        <w:r>
          <w:rPr>
            <w:rFonts w:hint="eastAsia"/>
            <w:lang w:eastAsia="zh-CN"/>
          </w:rPr>
          <w:t>不同</w:t>
        </w:r>
        <w:r>
          <w:rPr>
            <w:lang w:eastAsia="zh-CN"/>
          </w:rPr>
          <w:t>python版本，对于相同</w:t>
        </w:r>
        <w:proofErr w:type="spellStart"/>
        <w:r>
          <w:rPr>
            <w:lang w:eastAsia="zh-CN"/>
          </w:rPr>
          <w:t>dict</w:t>
        </w:r>
        <w:proofErr w:type="spellEnd"/>
        <w:r>
          <w:rPr>
            <w:lang w:eastAsia="zh-CN"/>
          </w:rPr>
          <w:t>，</w:t>
        </w:r>
        <w:r>
          <w:rPr>
            <w:rFonts w:hint="eastAsia"/>
            <w:lang w:eastAsia="zh-CN"/>
          </w:rPr>
          <w:t>通过.values（）得到</w:t>
        </w:r>
        <w:r>
          <w:rPr>
            <w:lang w:eastAsia="zh-CN"/>
          </w:rPr>
          <w:t>的value的排列顺序</w:t>
        </w:r>
        <w:r>
          <w:rPr>
            <w:rFonts w:hint="eastAsia"/>
            <w:lang w:eastAsia="zh-CN"/>
          </w:rPr>
          <w:t>可能</w:t>
        </w:r>
        <w:r>
          <w:rPr>
            <w:lang w:eastAsia="zh-CN"/>
          </w:rPr>
          <w:t>不一样</w:t>
        </w:r>
        <w:r>
          <w:rPr>
            <w:rFonts w:hint="eastAsia"/>
            <w:lang w:eastAsia="zh-CN"/>
          </w:rPr>
          <w:t>，</w:t>
        </w:r>
        <w:r>
          <w:rPr>
            <w:lang w:eastAsia="zh-CN"/>
          </w:rPr>
          <w:t>所以对于可能被顺序影响</w:t>
        </w:r>
        <w:r>
          <w:rPr>
            <w:rFonts w:hint="eastAsia"/>
            <w:lang w:eastAsia="zh-CN"/>
          </w:rPr>
          <w:t>的</w:t>
        </w:r>
        <w:r>
          <w:rPr>
            <w:lang w:eastAsia="zh-CN"/>
          </w:rPr>
          <w:t xml:space="preserve">情况，应该避免使用.values,  </w:t>
        </w:r>
        <w:r>
          <w:rPr>
            <w:rFonts w:hint="eastAsia"/>
            <w:lang w:eastAsia="zh-CN"/>
          </w:rPr>
          <w:t>应该</w:t>
        </w:r>
        <w:r>
          <w:rPr>
            <w:lang w:eastAsia="zh-CN"/>
          </w:rPr>
          <w:t>按照设定的</w:t>
        </w:r>
        <w:r>
          <w:rPr>
            <w:rFonts w:hint="eastAsia"/>
            <w:lang w:eastAsia="zh-CN"/>
          </w:rPr>
          <w:t>顺序</w:t>
        </w:r>
        <w:r>
          <w:rPr>
            <w:lang w:eastAsia="zh-CN"/>
          </w:rPr>
          <w:t>，用key取出value</w:t>
        </w:r>
      </w:ins>
    </w:p>
    <w:p w14:paraId="7D2A70FF" w14:textId="77777777" w:rsidR="000A3EFE" w:rsidRDefault="000A3EFE" w:rsidP="000A3EFE">
      <w:pPr>
        <w:rPr>
          <w:ins w:id="53" w:author="Administrator" w:date="2020-02-12T10:59:00Z"/>
          <w:lang w:eastAsia="zh-CN"/>
        </w:rPr>
      </w:pPr>
      <w:ins w:id="54" w:author="Administrator" w:date="2020-02-12T10:59:00Z">
        <w:r>
          <w:rPr>
            <w:noProof/>
          </w:rPr>
          <w:drawing>
            <wp:inline distT="0" distB="0" distL="0" distR="0" wp14:anchorId="559C5323" wp14:editId="692E4F23">
              <wp:extent cx="5727700" cy="838200"/>
              <wp:effectExtent l="0" t="0" r="6350" b="0"/>
              <wp:docPr id="12" name="图片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27700" cy="838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03DE15E" w14:textId="77777777" w:rsidR="000A3EFE" w:rsidRDefault="000A3EFE" w:rsidP="000A3EFE">
      <w:pPr>
        <w:rPr>
          <w:ins w:id="55" w:author="Administrator" w:date="2020-02-12T10:59:00Z"/>
          <w:lang w:eastAsia="zh-CN"/>
        </w:rPr>
      </w:pPr>
    </w:p>
    <w:p w14:paraId="40FBC15E" w14:textId="77777777" w:rsidR="000A3EFE" w:rsidRDefault="000A3EFE" w:rsidP="000A3EFE">
      <w:pPr>
        <w:rPr>
          <w:ins w:id="56" w:author="Administrator" w:date="2020-02-12T10:59:00Z"/>
          <w:lang w:eastAsia="zh-CN"/>
        </w:rPr>
      </w:pPr>
      <w:ins w:id="57" w:author="Administrator" w:date="2020-02-12T10:59:00Z">
        <w:r w:rsidRPr="009333B1">
          <w:rPr>
            <w:lang w:eastAsia="zh-CN"/>
          </w:rPr>
          <w:t>naturalcodev2/src/module/code2vec/multi_modal/mm_encoder.py</w:t>
        </w:r>
      </w:ins>
    </w:p>
    <w:p w14:paraId="15361469" w14:textId="77777777" w:rsidR="000A3EFE" w:rsidRDefault="000A3EFE" w:rsidP="000A3EFE">
      <w:pPr>
        <w:rPr>
          <w:ins w:id="58" w:author="Administrator" w:date="2020-02-12T10:59:00Z"/>
          <w:lang w:eastAsia="zh-CN"/>
        </w:rPr>
      </w:pPr>
      <w:ins w:id="59" w:author="Administrator" w:date="2020-02-12T10:59:00Z">
        <w:r>
          <w:rPr>
            <w:noProof/>
          </w:rPr>
          <w:lastRenderedPageBreak/>
          <w:drawing>
            <wp:inline distT="0" distB="0" distL="0" distR="0" wp14:anchorId="309EE15C" wp14:editId="5A38529F">
              <wp:extent cx="3723809" cy="704762"/>
              <wp:effectExtent l="0" t="0" r="0" b="635"/>
              <wp:docPr id="10" name="图片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23809" cy="70476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6B9AAC7" w14:textId="77777777" w:rsidR="000A3EFE" w:rsidRDefault="000A3EFE" w:rsidP="000A3EFE">
      <w:pPr>
        <w:rPr>
          <w:ins w:id="60" w:author="Administrator" w:date="2020-02-12T10:59:00Z"/>
          <w:lang w:eastAsia="zh-CN"/>
        </w:rPr>
      </w:pPr>
      <w:ins w:id="61" w:author="Administrator" w:date="2020-02-12T10:59:00Z">
        <w:r w:rsidRPr="009333B1">
          <w:rPr>
            <w:lang w:eastAsia="zh-CN"/>
          </w:rPr>
          <w:t>naturalcodev2/src/dataset/xlang_dataloader.py</w:t>
        </w:r>
      </w:ins>
    </w:p>
    <w:p w14:paraId="2BD97BB2" w14:textId="77777777" w:rsidR="000A3EFE" w:rsidRDefault="000A3EFE" w:rsidP="000A3EFE">
      <w:pPr>
        <w:rPr>
          <w:ins w:id="62" w:author="Administrator" w:date="2020-02-12T10:59:00Z"/>
          <w:lang w:eastAsia="zh-CN"/>
        </w:rPr>
      </w:pPr>
      <w:ins w:id="63" w:author="Administrator" w:date="2020-02-12T10:59:00Z">
        <w:r>
          <w:rPr>
            <w:noProof/>
          </w:rPr>
          <w:drawing>
            <wp:inline distT="0" distB="0" distL="0" distR="0" wp14:anchorId="3DC6938D" wp14:editId="06175062">
              <wp:extent cx="5727700" cy="1107440"/>
              <wp:effectExtent l="0" t="0" r="6350" b="0"/>
              <wp:docPr id="11" name="图片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27700" cy="11074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16B289D" w14:textId="77777777" w:rsidR="000A3EFE" w:rsidRDefault="000A3EFE" w:rsidP="000A3EFE">
      <w:pPr>
        <w:rPr>
          <w:ins w:id="64" w:author="Administrator" w:date="2020-02-12T10:59:00Z"/>
          <w:lang w:eastAsia="zh-CN"/>
        </w:rPr>
      </w:pPr>
    </w:p>
    <w:p w14:paraId="1701FDC8" w14:textId="77777777" w:rsidR="000A3EFE" w:rsidRDefault="000A3EFE" w:rsidP="000A3EFE">
      <w:pPr>
        <w:rPr>
          <w:ins w:id="65" w:author="Administrator" w:date="2020-02-12T10:59:00Z"/>
          <w:lang w:eastAsia="zh-CN"/>
        </w:rPr>
      </w:pPr>
    </w:p>
    <w:p w14:paraId="4271A6F7" w14:textId="77777777" w:rsidR="000A3EFE" w:rsidRDefault="000A3EFE" w:rsidP="000A3EFE">
      <w:pPr>
        <w:rPr>
          <w:ins w:id="66" w:author="Administrator" w:date="2020-02-12T10:59:00Z"/>
          <w:lang w:eastAsia="zh-CN"/>
        </w:rPr>
      </w:pPr>
    </w:p>
    <w:p w14:paraId="1D1F2C3F" w14:textId="77777777" w:rsidR="000A3EFE" w:rsidRDefault="000A3EFE" w:rsidP="000A3EFE">
      <w:pPr>
        <w:rPr>
          <w:ins w:id="67" w:author="Administrator" w:date="2020-02-12T10:59:00Z"/>
          <w:lang w:eastAsia="zh-CN"/>
        </w:rPr>
      </w:pPr>
    </w:p>
    <w:p w14:paraId="4FF1308C" w14:textId="77777777" w:rsidR="000A3EFE" w:rsidRDefault="000A3EFE">
      <w:pPr>
        <w:pStyle w:val="Heading2"/>
        <w:rPr>
          <w:ins w:id="68" w:author="Administrator" w:date="2020-02-12T10:59:00Z"/>
          <w:lang w:eastAsia="zh-CN"/>
        </w:rPr>
        <w:pPrChange w:id="69" w:author="Administrator" w:date="2020-02-15T21:05:00Z">
          <w:pPr>
            <w:pStyle w:val="Heading1"/>
          </w:pPr>
        </w:pPrChange>
      </w:pPr>
      <w:ins w:id="70" w:author="Administrator" w:date="2020-02-12T10:59:00Z">
        <w:r>
          <w:rPr>
            <w:rFonts w:hint="eastAsia"/>
            <w:lang w:eastAsia="zh-CN"/>
          </w:rPr>
          <w:t>23</w:t>
        </w:r>
        <w:r w:rsidRPr="009333B1">
          <w:t xml:space="preserve"> </w:t>
        </w:r>
        <w:r w:rsidRPr="009333B1">
          <w:rPr>
            <w:lang w:eastAsia="zh-CN"/>
          </w:rPr>
          <w:t>intra attention</w:t>
        </w:r>
        <w:r>
          <w:rPr>
            <w:lang w:eastAsia="zh-CN"/>
          </w:rPr>
          <w:t xml:space="preserve"> </w:t>
        </w:r>
        <w:r>
          <w:rPr>
            <w:rFonts w:hint="eastAsia"/>
            <w:lang w:eastAsia="zh-CN"/>
          </w:rPr>
          <w:t>添加</w:t>
        </w:r>
        <w:r>
          <w:rPr>
            <w:lang w:eastAsia="zh-CN"/>
          </w:rPr>
          <w:t>的小数字改成clamp？</w:t>
        </w:r>
      </w:ins>
    </w:p>
    <w:p w14:paraId="72E04585" w14:textId="77777777" w:rsidR="000A3EFE" w:rsidRDefault="000A3EFE" w:rsidP="000A3EFE">
      <w:pPr>
        <w:rPr>
          <w:ins w:id="71" w:author="Administrator" w:date="2020-02-12T10:59:00Z"/>
          <w:lang w:eastAsia="zh-CN"/>
        </w:rPr>
      </w:pPr>
      <w:ins w:id="72" w:author="Administrator" w:date="2020-02-12T10:59:00Z">
        <w:r w:rsidRPr="009333B1">
          <w:rPr>
            <w:lang w:eastAsia="zh-CN"/>
          </w:rPr>
          <w:t>naturalcodev2/src/module/attention/intra_attention.py</w:t>
        </w:r>
      </w:ins>
    </w:p>
    <w:p w14:paraId="20D7F747" w14:textId="77777777" w:rsidR="000A3EFE" w:rsidRDefault="000A3EFE" w:rsidP="000A3EFE">
      <w:pPr>
        <w:rPr>
          <w:ins w:id="73" w:author="Administrator" w:date="2020-02-12T10:59:00Z"/>
          <w:lang w:eastAsia="zh-CN"/>
        </w:rPr>
      </w:pPr>
      <w:ins w:id="74" w:author="Administrator" w:date="2020-02-12T10:59:00Z">
        <w:r w:rsidRPr="009333B1">
          <w:rPr>
            <w:noProof/>
          </w:rPr>
          <w:drawing>
            <wp:inline distT="0" distB="0" distL="0" distR="0" wp14:anchorId="47737001" wp14:editId="329CBD3E">
              <wp:extent cx="5727700" cy="687831"/>
              <wp:effectExtent l="0" t="0" r="6350" b="0"/>
              <wp:docPr id="9" name="图片 9" descr="C:\Users\ADMINI~1\AppData\Local\Temp\WeChat Files\62d27fd933c7bcf267bfa63c79d7a29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ADMINI~1\AppData\Local\Temp\WeChat Files\62d27fd933c7bcf267bfa63c79d7a29.png"/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27700" cy="68783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1836314B" w14:textId="77777777" w:rsidR="000A3EFE" w:rsidRDefault="000A3EFE" w:rsidP="000A3EFE">
      <w:pPr>
        <w:rPr>
          <w:ins w:id="75" w:author="Administrator" w:date="2020-02-12T10:59:00Z"/>
          <w:lang w:eastAsia="zh-CN"/>
        </w:rPr>
      </w:pPr>
    </w:p>
    <w:p w14:paraId="720DBD32" w14:textId="77777777" w:rsidR="000A3EFE" w:rsidRDefault="000A3EFE" w:rsidP="000A3EFE">
      <w:pPr>
        <w:rPr>
          <w:ins w:id="76" w:author="Administrator" w:date="2020-02-12T10:59:00Z"/>
          <w:lang w:eastAsia="zh-CN"/>
        </w:rPr>
      </w:pPr>
    </w:p>
    <w:p w14:paraId="142014CA" w14:textId="77777777" w:rsidR="000A3EFE" w:rsidRDefault="000A3EFE">
      <w:pPr>
        <w:pStyle w:val="Heading2"/>
        <w:rPr>
          <w:ins w:id="77" w:author="Administrator" w:date="2020-02-12T10:59:00Z"/>
          <w:lang w:eastAsia="zh-CN"/>
        </w:rPr>
        <w:pPrChange w:id="78" w:author="Administrator" w:date="2020-02-15T21:05:00Z">
          <w:pPr>
            <w:pStyle w:val="Heading1"/>
          </w:pPr>
        </w:pPrChange>
      </w:pPr>
      <w:ins w:id="79" w:author="Administrator" w:date="2020-02-12T10:59:00Z">
        <w:r>
          <w:rPr>
            <w:rFonts w:hint="eastAsia"/>
            <w:lang w:eastAsia="zh-CN"/>
          </w:rPr>
          <w:t>24</w:t>
        </w:r>
        <w:r>
          <w:rPr>
            <w:lang w:eastAsia="zh-CN"/>
          </w:rPr>
          <w:t xml:space="preserve"> </w:t>
        </w:r>
        <w:r w:rsidRPr="009333B1">
          <w:rPr>
            <w:rFonts w:hint="eastAsia"/>
            <w:lang w:eastAsia="zh-CN"/>
          </w:rPr>
          <w:t>不同语言也是同样的</w:t>
        </w:r>
        <w:r w:rsidRPr="009333B1">
          <w:rPr>
            <w:lang w:eastAsia="zh-CN"/>
          </w:rPr>
          <w:t>MAX_NODE_LENGTH的？</w:t>
        </w:r>
      </w:ins>
    </w:p>
    <w:p w14:paraId="2DCA32F8" w14:textId="77777777" w:rsidR="000A3EFE" w:rsidRDefault="000A3EFE" w:rsidP="000A3EFE">
      <w:pPr>
        <w:rPr>
          <w:ins w:id="80" w:author="Administrator" w:date="2020-02-12T10:59:00Z"/>
          <w:lang w:eastAsia="zh-CN"/>
        </w:rPr>
      </w:pPr>
      <w:ins w:id="81" w:author="Administrator" w:date="2020-02-12T10:59:00Z">
        <w:r w:rsidRPr="009333B1">
          <w:rPr>
            <w:noProof/>
          </w:rPr>
          <w:drawing>
            <wp:inline distT="0" distB="0" distL="0" distR="0" wp14:anchorId="4214B60F" wp14:editId="2F9942AE">
              <wp:extent cx="5727700" cy="1415387"/>
              <wp:effectExtent l="0" t="0" r="6350" b="0"/>
              <wp:docPr id="13" name="图片 13" descr="C:\Users\ADMINI~1\AppData\Local\Temp\WeChat Files\af55b5970b825c89d37a0ee88fc5a43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:\Users\ADMINI~1\AppData\Local\Temp\WeChat Files\af55b5970b825c89d37a0ee88fc5a43.png"/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27700" cy="14153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11226AA" w14:textId="77777777" w:rsidR="000A3EFE" w:rsidRDefault="000A3EFE" w:rsidP="000A3EFE">
      <w:pPr>
        <w:rPr>
          <w:ins w:id="82" w:author="Administrator" w:date="2020-02-12T10:59:00Z"/>
          <w:lang w:eastAsia="zh-CN"/>
        </w:rPr>
      </w:pPr>
    </w:p>
    <w:p w14:paraId="7062280A" w14:textId="77777777" w:rsidR="000A3EFE" w:rsidRDefault="000A3EFE" w:rsidP="000A3EFE">
      <w:pPr>
        <w:rPr>
          <w:ins w:id="83" w:author="Administrator" w:date="2020-02-12T10:59:00Z"/>
          <w:lang w:eastAsia="zh-CN"/>
        </w:rPr>
      </w:pPr>
    </w:p>
    <w:p w14:paraId="00A6F123" w14:textId="77777777" w:rsidR="000A3EFE" w:rsidRDefault="000A3EFE">
      <w:pPr>
        <w:pStyle w:val="Heading2"/>
        <w:rPr>
          <w:ins w:id="84" w:author="Administrator" w:date="2020-02-12T10:59:00Z"/>
          <w:lang w:eastAsia="zh-CN"/>
        </w:rPr>
        <w:pPrChange w:id="85" w:author="Administrator" w:date="2020-02-15T21:05:00Z">
          <w:pPr>
            <w:pStyle w:val="Heading1"/>
          </w:pPr>
        </w:pPrChange>
      </w:pPr>
      <w:ins w:id="86" w:author="Administrator" w:date="2020-02-12T10:59:00Z">
        <w:r>
          <w:rPr>
            <w:rFonts w:hint="eastAsia"/>
            <w:lang w:eastAsia="zh-CN"/>
          </w:rPr>
          <w:t>25</w:t>
        </w:r>
        <w:r w:rsidRPr="007D67CC">
          <w:t xml:space="preserve"> </w:t>
        </w:r>
        <w:proofErr w:type="spellStart"/>
        <w:r w:rsidRPr="007D67CC">
          <w:rPr>
            <w:lang w:eastAsia="zh-CN"/>
          </w:rPr>
          <w:t>self.data</w:t>
        </w:r>
        <w:proofErr w:type="spellEnd"/>
        <w:r w:rsidRPr="007D67CC">
          <w:rPr>
            <w:lang w:eastAsia="zh-CN"/>
          </w:rPr>
          <w:t>['</w:t>
        </w:r>
        <w:proofErr w:type="spellStart"/>
        <w:r w:rsidRPr="007D67CC">
          <w:rPr>
            <w:lang w:eastAsia="zh-CN"/>
          </w:rPr>
          <w:t>tok</w:t>
        </w:r>
        <w:proofErr w:type="spellEnd"/>
        <w:r w:rsidRPr="007D67CC">
          <w:rPr>
            <w:lang w:eastAsia="zh-CN"/>
          </w:rPr>
          <w:t xml:space="preserve">'] 和  </w:t>
        </w:r>
        <w:proofErr w:type="spellStart"/>
        <w:r w:rsidRPr="007D67CC">
          <w:rPr>
            <w:lang w:eastAsia="zh-CN"/>
          </w:rPr>
          <w:t>self.data</w:t>
        </w:r>
        <w:proofErr w:type="spellEnd"/>
        <w:r w:rsidRPr="007D67CC">
          <w:rPr>
            <w:lang w:eastAsia="zh-CN"/>
          </w:rPr>
          <w:t>['code']是一样的吗？ 有啥问题吗？</w:t>
        </w:r>
      </w:ins>
    </w:p>
    <w:p w14:paraId="1F7D759A" w14:textId="77777777" w:rsidR="000A3EFE" w:rsidRDefault="000A3EFE" w:rsidP="000A3EFE">
      <w:pPr>
        <w:rPr>
          <w:ins w:id="87" w:author="Administrator" w:date="2020-02-12T10:59:00Z"/>
          <w:lang w:eastAsia="zh-CN"/>
        </w:rPr>
      </w:pPr>
      <w:ins w:id="88" w:author="Administrator" w:date="2020-02-12T10:59:00Z">
        <w:r w:rsidRPr="007D67CC">
          <w:rPr>
            <w:lang w:eastAsia="zh-CN"/>
          </w:rPr>
          <w:t>naturalcodev2/src/dataset/base/sbase_dataset.py</w:t>
        </w:r>
      </w:ins>
    </w:p>
    <w:p w14:paraId="2B155D07" w14:textId="77777777" w:rsidR="000A3EFE" w:rsidRDefault="000A3EFE" w:rsidP="000A3EFE">
      <w:pPr>
        <w:rPr>
          <w:ins w:id="89" w:author="Administrator" w:date="2020-02-12T10:59:00Z"/>
          <w:lang w:eastAsia="zh-CN"/>
        </w:rPr>
      </w:pPr>
      <w:ins w:id="90" w:author="Administrator" w:date="2020-02-12T10:59:00Z">
        <w:r w:rsidRPr="007D67CC">
          <w:rPr>
            <w:noProof/>
          </w:rPr>
          <w:lastRenderedPageBreak/>
          <w:drawing>
            <wp:inline distT="0" distB="0" distL="0" distR="0" wp14:anchorId="259FCFE6" wp14:editId="7EF7775A">
              <wp:extent cx="5727700" cy="3769310"/>
              <wp:effectExtent l="0" t="0" r="6350" b="3175"/>
              <wp:docPr id="14" name="图片 14" descr="C:\Users\ADMINI~1\AppData\Local\Temp\WeChat Files\38174d3e528c8545f1e342bdece2f5c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C:\Users\ADMINI~1\AppData\Local\Temp\WeChat Files\38174d3e528c8545f1e342bdece2f5c.png"/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27700" cy="3769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D9EB0D7" w14:textId="77777777" w:rsidR="000A3EFE" w:rsidRDefault="000A3EFE" w:rsidP="000A3EFE">
      <w:pPr>
        <w:rPr>
          <w:ins w:id="91" w:author="Administrator" w:date="2020-02-12T10:59:00Z"/>
          <w:lang w:eastAsia="zh-CN"/>
        </w:rPr>
      </w:pPr>
    </w:p>
    <w:p w14:paraId="7BF321C0" w14:textId="77777777" w:rsidR="000A3EFE" w:rsidRPr="003B4C04" w:rsidRDefault="000A3EFE">
      <w:pPr>
        <w:pStyle w:val="Heading2"/>
        <w:rPr>
          <w:ins w:id="92" w:author="Administrator" w:date="2020-02-12T10:59:00Z"/>
          <w:lang w:eastAsia="zh-CN"/>
        </w:rPr>
        <w:pPrChange w:id="93" w:author="Administrator" w:date="2020-02-15T21:05:00Z">
          <w:pPr>
            <w:pStyle w:val="Heading1"/>
          </w:pPr>
        </w:pPrChange>
      </w:pPr>
      <w:ins w:id="94" w:author="Administrator" w:date="2020-02-12T10:59:00Z">
        <w:r>
          <w:rPr>
            <w:color w:val="008080"/>
            <w:lang w:eastAsia="zh-CN"/>
          </w:rPr>
          <w:t xml:space="preserve">26 </w:t>
        </w:r>
        <w:proofErr w:type="spellStart"/>
        <w:r w:rsidRPr="00437DFF">
          <w:rPr>
            <w:rFonts w:hint="eastAsia"/>
            <w:color w:val="008080"/>
            <w:lang w:eastAsia="zh-CN"/>
          </w:rPr>
          <w:t>code_token_num</w:t>
        </w:r>
        <w:proofErr w:type="spellEnd"/>
        <w:r>
          <w:rPr>
            <w:rFonts w:hint="eastAsia"/>
            <w:lang w:eastAsia="zh-CN"/>
          </w:rPr>
          <w:t>和</w:t>
        </w:r>
        <w:r>
          <w:rPr>
            <w:lang w:eastAsia="zh-CN"/>
          </w:rPr>
          <w:t>pooling在</w:t>
        </w:r>
        <w:proofErr w:type="spellStart"/>
        <w:r>
          <w:rPr>
            <w:lang w:eastAsia="zh-CN"/>
          </w:rPr>
          <w:t>ruby.yml</w:t>
        </w:r>
        <w:proofErr w:type="spellEnd"/>
        <w:r>
          <w:rPr>
            <w:lang w:eastAsia="zh-CN"/>
          </w:rPr>
          <w:t>里没有？</w:t>
        </w:r>
      </w:ins>
    </w:p>
    <w:p w14:paraId="3962ABBA" w14:textId="77777777" w:rsidR="000A3EFE" w:rsidRDefault="000A3EFE" w:rsidP="000A3EFE">
      <w:pPr>
        <w:rPr>
          <w:ins w:id="95" w:author="Administrator" w:date="2020-02-12T10:59:00Z"/>
          <w:lang w:eastAsia="zh-CN"/>
        </w:rPr>
      </w:pPr>
      <w:ins w:id="96" w:author="Administrator" w:date="2020-02-12T10:59:00Z">
        <w:r w:rsidRPr="00437DFF">
          <w:rPr>
            <w:lang w:eastAsia="zh-CN"/>
          </w:rPr>
          <w:t>naturalcodev2/src/module/code2vec/base/emb.py</w:t>
        </w:r>
      </w:ins>
    </w:p>
    <w:p w14:paraId="1962C47B" w14:textId="77777777" w:rsidR="000A3EFE" w:rsidRDefault="000A3EFE" w:rsidP="000A3EFE">
      <w:pPr>
        <w:rPr>
          <w:ins w:id="97" w:author="Administrator" w:date="2020-02-12T10:59:00Z"/>
          <w:lang w:eastAsia="zh-CN"/>
        </w:rPr>
      </w:pPr>
      <w:ins w:id="98" w:author="Administrator" w:date="2020-02-12T10:59:00Z">
        <w:r>
          <w:rPr>
            <w:noProof/>
          </w:rPr>
          <w:drawing>
            <wp:inline distT="0" distB="0" distL="0" distR="0" wp14:anchorId="76AABEDD" wp14:editId="0F691834">
              <wp:extent cx="4476190" cy="1742857"/>
              <wp:effectExtent l="0" t="0" r="635" b="0"/>
              <wp:docPr id="8" name="图片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76190" cy="174285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D186837" w14:textId="554281C7" w:rsidR="000A3EFE" w:rsidRDefault="000A3EFE" w:rsidP="000A3EFE">
      <w:pPr>
        <w:rPr>
          <w:ins w:id="99" w:author="Administrator" w:date="2020-02-12T12:03:00Z"/>
          <w:lang w:eastAsia="zh-CN"/>
        </w:rPr>
      </w:pPr>
    </w:p>
    <w:p w14:paraId="73798AED" w14:textId="18D3ABEC" w:rsidR="00DA363A" w:rsidRDefault="00DA363A" w:rsidP="000A3EFE">
      <w:pPr>
        <w:rPr>
          <w:ins w:id="100" w:author="Administrator" w:date="2020-02-12T12:03:00Z"/>
          <w:lang w:eastAsia="zh-CN"/>
        </w:rPr>
      </w:pPr>
    </w:p>
    <w:p w14:paraId="0B774019" w14:textId="78E2BDDE" w:rsidR="00DA363A" w:rsidRDefault="00DA363A" w:rsidP="000A3EFE">
      <w:pPr>
        <w:rPr>
          <w:ins w:id="101" w:author="Administrator" w:date="2020-02-12T12:03:00Z"/>
          <w:lang w:eastAsia="zh-CN"/>
        </w:rPr>
      </w:pPr>
    </w:p>
    <w:p w14:paraId="2D9AF618" w14:textId="7A9F1D86" w:rsidR="00DA363A" w:rsidRDefault="00DA363A">
      <w:pPr>
        <w:pStyle w:val="Heading2"/>
        <w:rPr>
          <w:ins w:id="102" w:author="Administrator" w:date="2020-02-12T12:03:00Z"/>
          <w:lang w:eastAsia="zh-CN"/>
        </w:rPr>
        <w:pPrChange w:id="103" w:author="Administrator" w:date="2020-02-15T21:04:00Z">
          <w:pPr/>
        </w:pPrChange>
      </w:pPr>
      <w:ins w:id="104" w:author="Administrator" w:date="2020-02-12T12:03:00Z">
        <w:r>
          <w:rPr>
            <w:rFonts w:hint="eastAsia"/>
            <w:lang w:eastAsia="zh-CN"/>
          </w:rPr>
          <w:t>27</w:t>
        </w:r>
        <w:r>
          <w:rPr>
            <w:lang w:eastAsia="zh-CN"/>
          </w:rPr>
          <w:t xml:space="preserve"> </w:t>
        </w:r>
        <w:r>
          <w:rPr>
            <w:rFonts w:hint="eastAsia"/>
            <w:lang w:eastAsia="zh-CN"/>
          </w:rPr>
          <w:t>梯度</w:t>
        </w:r>
        <w:r>
          <w:rPr>
            <w:lang w:eastAsia="zh-CN"/>
          </w:rPr>
          <w:t>裁剪</w:t>
        </w:r>
        <w:r>
          <w:rPr>
            <w:rFonts w:hint="eastAsia"/>
            <w:lang w:eastAsia="zh-CN"/>
          </w:rPr>
          <w:t xml:space="preserve"> </w:t>
        </w:r>
      </w:ins>
    </w:p>
    <w:p w14:paraId="38F75980" w14:textId="3FE654D5" w:rsidR="00DA363A" w:rsidRDefault="00DA363A" w:rsidP="000A3EFE">
      <w:pPr>
        <w:rPr>
          <w:ins w:id="105" w:author="Administrator" w:date="2020-02-12T12:03:00Z"/>
          <w:lang w:eastAsia="zh-CN"/>
        </w:rPr>
      </w:pPr>
      <w:ins w:id="106" w:author="Administrator" w:date="2020-02-12T12:03:00Z">
        <w:r>
          <w:rPr>
            <w:rFonts w:hint="eastAsia"/>
            <w:lang w:eastAsia="zh-CN"/>
          </w:rPr>
          <w:t>一般</w:t>
        </w:r>
        <w:r>
          <w:rPr>
            <w:lang w:eastAsia="zh-CN"/>
          </w:rPr>
          <w:t>用不着裁剪，</w:t>
        </w:r>
      </w:ins>
    </w:p>
    <w:p w14:paraId="699573D3" w14:textId="7550D48F" w:rsidR="00DA363A" w:rsidRDefault="00DA363A" w:rsidP="000A3EFE">
      <w:pPr>
        <w:rPr>
          <w:ins w:id="107" w:author="Administrator" w:date="2020-02-12T12:03:00Z"/>
          <w:lang w:eastAsia="zh-CN"/>
        </w:rPr>
      </w:pPr>
      <w:ins w:id="108" w:author="Administrator" w:date="2020-02-12T12:03:00Z">
        <w:r w:rsidRPr="00DA363A">
          <w:rPr>
            <w:rFonts w:hint="eastAsia"/>
            <w:lang w:eastAsia="zh-CN"/>
          </w:rPr>
          <w:t>建议代码里加个判断，</w:t>
        </w:r>
        <w:proofErr w:type="spellStart"/>
        <w:r w:rsidRPr="00DA363A">
          <w:rPr>
            <w:lang w:eastAsia="zh-CN"/>
          </w:rPr>
          <w:t>max_grad_norm</w:t>
        </w:r>
        <w:proofErr w:type="spellEnd"/>
        <w:r w:rsidRPr="00DA363A">
          <w:rPr>
            <w:lang w:eastAsia="zh-CN"/>
          </w:rPr>
          <w:t>&lt;0或者为None时，不裁剪梯度</w:t>
        </w:r>
      </w:ins>
    </w:p>
    <w:p w14:paraId="1FFD9EE2" w14:textId="6D9BB0EB" w:rsidR="00DA363A" w:rsidRDefault="00DA363A" w:rsidP="000A3EFE">
      <w:pPr>
        <w:rPr>
          <w:ins w:id="109" w:author="Administrator" w:date="2020-02-12T12:03:00Z"/>
          <w:lang w:eastAsia="zh-CN"/>
        </w:rPr>
      </w:pPr>
      <w:ins w:id="110" w:author="Administrator" w:date="2020-02-12T12:03:00Z">
        <w:r w:rsidRPr="00DA363A">
          <w:rPr>
            <w:noProof/>
          </w:rPr>
          <w:lastRenderedPageBreak/>
          <w:drawing>
            <wp:inline distT="0" distB="0" distL="0" distR="0" wp14:anchorId="16A84CBD" wp14:editId="2FD73338">
              <wp:extent cx="5727700" cy="1463068"/>
              <wp:effectExtent l="0" t="0" r="6350" b="3810"/>
              <wp:docPr id="15" name="图片 15" descr="C:\Users\ADMINI~1\AppData\Local\Temp\WeChat Files\14f437dabe420f435369ce37d772838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ADMINI~1\AppData\Local\Temp\WeChat Files\14f437dabe420f435369ce37d772838.png"/>
                      <pic:cNvPicPr>
                        <a:picLocks noChangeAspect="1" noChangeArrowheads="1"/>
                      </pic:cNvPicPr>
                    </pic:nvPicPr>
                    <pic:blipFill>
                      <a:blip r:embed="rId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27700" cy="146306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262C0E78" w14:textId="0333D6E8" w:rsidR="00DA363A" w:rsidRDefault="00DA363A" w:rsidP="000A3EFE">
      <w:pPr>
        <w:rPr>
          <w:ins w:id="111" w:author="Administrator" w:date="2020-02-12T12:03:00Z"/>
          <w:lang w:eastAsia="zh-CN"/>
        </w:rPr>
      </w:pPr>
    </w:p>
    <w:p w14:paraId="76C8366E" w14:textId="79DD03FC" w:rsidR="00DA363A" w:rsidRDefault="00DA363A" w:rsidP="000A3EFE">
      <w:pPr>
        <w:rPr>
          <w:ins w:id="112" w:author="Administrator" w:date="2020-02-12T12:03:00Z"/>
          <w:lang w:eastAsia="zh-CN"/>
        </w:rPr>
      </w:pPr>
    </w:p>
    <w:p w14:paraId="2EEECC37" w14:textId="288B1087" w:rsidR="00DA363A" w:rsidRPr="003252FB" w:rsidRDefault="00325DD5">
      <w:pPr>
        <w:pStyle w:val="Heading2"/>
        <w:rPr>
          <w:ins w:id="113" w:author="Administrator" w:date="2020-02-22T21:28:00Z"/>
          <w:lang w:eastAsia="zh-CN"/>
        </w:rPr>
        <w:pPrChange w:id="114" w:author="Administrator" w:date="2020-02-22T21:29:00Z">
          <w:pPr/>
        </w:pPrChange>
      </w:pPr>
      <w:ins w:id="115" w:author="Administrator" w:date="2020-02-22T21:28:00Z">
        <w:r>
          <w:rPr>
            <w:rFonts w:hint="eastAsia"/>
            <w:lang w:eastAsia="zh-CN"/>
          </w:rPr>
          <w:t>2</w:t>
        </w:r>
        <w:r>
          <w:rPr>
            <w:lang w:eastAsia="zh-CN"/>
          </w:rPr>
          <w:t xml:space="preserve">8 </w:t>
        </w:r>
        <w:proofErr w:type="spellStart"/>
        <w:r w:rsidRPr="00325DD5">
          <w:rPr>
            <w:rFonts w:hint="eastAsia"/>
            <w:lang w:eastAsia="zh-CN"/>
          </w:rPr>
          <w:t>transform_tok</w:t>
        </w:r>
        <w:proofErr w:type="spellEnd"/>
        <w:r>
          <w:rPr>
            <w:rFonts w:hint="eastAsia"/>
            <w:lang w:eastAsia="zh-CN"/>
          </w:rPr>
          <w:t>在</w:t>
        </w:r>
        <w:r>
          <w:rPr>
            <w:lang w:eastAsia="zh-CN"/>
          </w:rPr>
          <w:t>c和h</w:t>
        </w:r>
        <w:r>
          <w:rPr>
            <w:rFonts w:hint="eastAsia"/>
            <w:lang w:eastAsia="zh-CN"/>
          </w:rPr>
          <w:t>之间</w:t>
        </w:r>
        <w:r>
          <w:rPr>
            <w:lang w:eastAsia="zh-CN"/>
          </w:rPr>
          <w:t>共享</w:t>
        </w:r>
      </w:ins>
      <w:ins w:id="116" w:author="Administrator" w:date="2020-02-22T21:29:00Z">
        <w:r>
          <w:rPr>
            <w:rFonts w:hint="eastAsia"/>
            <w:lang w:eastAsia="zh-CN"/>
          </w:rPr>
          <w:t>？</w:t>
        </w:r>
        <w:proofErr w:type="spellStart"/>
        <w:r w:rsidRPr="00325DD5">
          <w:rPr>
            <w:rFonts w:hint="eastAsia"/>
            <w:lang w:eastAsia="zh-CN"/>
          </w:rPr>
          <w:t>transform_tree</w:t>
        </w:r>
        <w:proofErr w:type="spellEnd"/>
        <w:r>
          <w:rPr>
            <w:rFonts w:hint="eastAsia"/>
            <w:lang w:eastAsia="zh-CN"/>
          </w:rPr>
          <w:t>在</w:t>
        </w:r>
        <w:proofErr w:type="spellStart"/>
        <w:r>
          <w:rPr>
            <w:lang w:eastAsia="zh-CN"/>
          </w:rPr>
          <w:t>ast</w:t>
        </w:r>
        <w:proofErr w:type="spellEnd"/>
        <w:r>
          <w:rPr>
            <w:lang w:eastAsia="zh-CN"/>
          </w:rPr>
          <w:t>和path之间共享，c和h之间共享？</w:t>
        </w:r>
      </w:ins>
    </w:p>
    <w:p w14:paraId="27557C14" w14:textId="5691BB27" w:rsidR="00325DD5" w:rsidRDefault="00325DD5" w:rsidP="000A3EFE">
      <w:pPr>
        <w:rPr>
          <w:ins w:id="117" w:author="Administrator" w:date="2020-02-12T12:03:00Z"/>
          <w:lang w:eastAsia="zh-CN"/>
        </w:rPr>
      </w:pPr>
      <w:ins w:id="118" w:author="Administrator" w:date="2020-02-22T21:28:00Z">
        <w:r>
          <w:rPr>
            <w:noProof/>
          </w:rPr>
          <w:drawing>
            <wp:inline distT="0" distB="0" distL="0" distR="0" wp14:anchorId="2FC5A1E8" wp14:editId="453EA7C2">
              <wp:extent cx="5727700" cy="3892550"/>
              <wp:effectExtent l="0" t="0" r="6350" b="0"/>
              <wp:docPr id="18" name="图片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27700" cy="38925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AC4AEB4" w14:textId="77777777" w:rsidR="00DA363A" w:rsidRDefault="00DA363A" w:rsidP="000A3EFE">
      <w:pPr>
        <w:rPr>
          <w:ins w:id="119" w:author="Administrator" w:date="2020-02-12T10:59:00Z"/>
          <w:lang w:eastAsia="zh-CN"/>
        </w:rPr>
      </w:pPr>
    </w:p>
    <w:p w14:paraId="2C62F566" w14:textId="77777777" w:rsidR="000A3EFE" w:rsidRPr="009333B1" w:rsidRDefault="000A3EFE" w:rsidP="000A3EFE">
      <w:pPr>
        <w:rPr>
          <w:ins w:id="120" w:author="Administrator" w:date="2020-02-12T10:59:00Z"/>
          <w:lang w:eastAsia="zh-CN"/>
        </w:rPr>
      </w:pPr>
      <w:ins w:id="121" w:author="Administrator" w:date="2020-02-12T10:59:00Z">
        <w:r>
          <w:rPr>
            <w:lang w:eastAsia="zh-CN"/>
          </w:rPr>
          <w:t>==============</w:t>
        </w:r>
      </w:ins>
    </w:p>
    <w:p w14:paraId="6B6D27CA" w14:textId="6CE15FF3" w:rsidR="000A3EFE" w:rsidRDefault="00A43302">
      <w:pPr>
        <w:pStyle w:val="Heading1"/>
        <w:rPr>
          <w:ins w:id="122" w:author="Administrator" w:date="2020-02-12T10:59:00Z"/>
          <w:lang w:eastAsia="zh-CN"/>
        </w:rPr>
        <w:pPrChange w:id="123" w:author="Administrator" w:date="2020-02-15T21:05:00Z">
          <w:pPr/>
        </w:pPrChange>
      </w:pPr>
      <w:ins w:id="124" w:author="Administrator" w:date="2020-02-15T21:05:00Z">
        <w:r>
          <w:rPr>
            <w:rFonts w:hint="eastAsia"/>
            <w:lang w:eastAsia="zh-CN"/>
          </w:rPr>
          <w:lastRenderedPageBreak/>
          <w:t>已解决</w:t>
        </w:r>
      </w:ins>
    </w:p>
    <w:p w14:paraId="42D48CC3" w14:textId="19265859" w:rsidR="00A43302" w:rsidRDefault="00A43302">
      <w:pPr>
        <w:pStyle w:val="Heading2"/>
        <w:rPr>
          <w:ins w:id="125" w:author="Administrator" w:date="2020-02-15T21:06:00Z"/>
          <w:lang w:eastAsia="zh-CN"/>
        </w:rPr>
        <w:pPrChange w:id="126" w:author="Administrator" w:date="2020-02-15T21:05:00Z">
          <w:pPr/>
        </w:pPrChange>
      </w:pPr>
      <w:ins w:id="127" w:author="Administrator" w:date="2020-02-15T21:04:00Z">
        <w:r>
          <w:rPr>
            <w:rFonts w:hint="eastAsia"/>
            <w:lang w:eastAsia="zh-CN"/>
          </w:rPr>
          <w:t>logging</w:t>
        </w:r>
        <w:r>
          <w:rPr>
            <w:lang w:eastAsia="zh-CN"/>
          </w:rPr>
          <w:t xml:space="preserve"> </w:t>
        </w:r>
      </w:ins>
      <w:ins w:id="128" w:author="Administrator" w:date="2020-02-15T21:05:00Z">
        <w:r>
          <w:rPr>
            <w:rFonts w:hint="eastAsia"/>
            <w:lang w:eastAsia="zh-CN"/>
          </w:rPr>
          <w:t>输出定向</w:t>
        </w:r>
        <w:r>
          <w:rPr>
            <w:lang w:eastAsia="zh-CN"/>
          </w:rPr>
          <w:t>到文件</w:t>
        </w:r>
      </w:ins>
    </w:p>
    <w:p w14:paraId="6F1802EE" w14:textId="7770ABD1" w:rsidR="00A43302" w:rsidRPr="00A43302" w:rsidRDefault="00A43302">
      <w:pPr>
        <w:pStyle w:val="HTMLPreformatted"/>
        <w:shd w:val="clear" w:color="auto" w:fill="FFFFFF"/>
        <w:rPr>
          <w:ins w:id="129" w:author="Administrator" w:date="2020-02-15T21:05:00Z"/>
          <w:rFonts w:ascii="宋体" w:eastAsia="宋体" w:hAnsi="宋体" w:cs="宋体"/>
          <w:color w:val="000000"/>
          <w:sz w:val="18"/>
          <w:szCs w:val="18"/>
          <w:lang w:eastAsia="zh-CN"/>
          <w:rPrChange w:id="130" w:author="Administrator" w:date="2020-02-15T21:06:00Z">
            <w:rPr>
              <w:ins w:id="131" w:author="Administrator" w:date="2020-02-15T21:05:00Z"/>
              <w:lang w:eastAsia="zh-CN"/>
            </w:rPr>
          </w:rPrChange>
        </w:rPr>
        <w:pPrChange w:id="132" w:author="Administrator" w:date="2020-02-15T21:06:00Z">
          <w:pPr/>
        </w:pPrChange>
      </w:pPr>
      <w:ins w:id="133" w:author="Administrator" w:date="2020-02-15T21:06:00Z">
        <w:r>
          <w:rPr>
            <w:rFonts w:hint="eastAsia"/>
            <w:lang w:eastAsia="zh-CN"/>
          </w:rPr>
          <w:t>需要</w:t>
        </w:r>
        <w:r>
          <w:rPr>
            <w:lang w:eastAsia="zh-CN"/>
          </w:rPr>
          <w:t>使用</w:t>
        </w:r>
        <w:proofErr w:type="spellStart"/>
        <w:r>
          <w:rPr>
            <w:lang w:eastAsia="zh-CN"/>
          </w:rPr>
          <w:t>nohup</w:t>
        </w:r>
        <w:proofErr w:type="spellEnd"/>
        <w:r>
          <w:rPr>
            <w:lang w:eastAsia="zh-CN"/>
          </w:rPr>
          <w:t>，且</w:t>
        </w:r>
        <w:r>
          <w:rPr>
            <w:rFonts w:hint="eastAsia"/>
            <w:lang w:eastAsia="zh-CN"/>
          </w:rPr>
          <w:t xml:space="preserve"> </w:t>
        </w:r>
        <w:proofErr w:type="spellStart"/>
        <w:r w:rsidRPr="00A43302">
          <w:rPr>
            <w:lang w:eastAsia="zh-CN"/>
            <w:rPrChange w:id="134" w:author="Administrator" w:date="2020-02-15T21:06:00Z">
              <w:rPr>
                <w:rFonts w:ascii="宋体" w:eastAsia="宋体" w:hAnsi="宋体" w:cs="宋体"/>
                <w:i/>
                <w:iCs/>
                <w:color w:val="808080"/>
                <w:sz w:val="18"/>
                <w:szCs w:val="18"/>
                <w:lang w:eastAsia="zh-CN"/>
              </w:rPr>
            </w:rPrChange>
          </w:rPr>
          <w:t>getstatusoutput</w:t>
        </w:r>
        <w:proofErr w:type="spellEnd"/>
        <w:r>
          <w:rPr>
            <w:lang w:eastAsia="zh-CN"/>
          </w:rPr>
          <w:t xml:space="preserve"> </w:t>
        </w:r>
        <w:r>
          <w:rPr>
            <w:rFonts w:hint="eastAsia"/>
            <w:lang w:eastAsia="zh-CN"/>
          </w:rPr>
          <w:t>的</w:t>
        </w:r>
        <w:r>
          <w:rPr>
            <w:lang w:eastAsia="zh-CN"/>
          </w:rPr>
          <w:t>方式不行，要用</w:t>
        </w:r>
        <w:proofErr w:type="spellStart"/>
        <w:r w:rsidRPr="00A43302">
          <w:rPr>
            <w:rFonts w:ascii="宋体" w:eastAsia="宋体" w:hAnsi="宋体" w:cs="宋体" w:hint="eastAsia"/>
            <w:color w:val="000000"/>
            <w:sz w:val="18"/>
            <w:szCs w:val="18"/>
            <w:lang w:eastAsia="zh-CN"/>
          </w:rPr>
          <w:t>os.system</w:t>
        </w:r>
      </w:ins>
      <w:proofErr w:type="spellEnd"/>
    </w:p>
    <w:p w14:paraId="68AAB637" w14:textId="77777777" w:rsidR="006D20E4" w:rsidRDefault="00A43302">
      <w:pPr>
        <w:rPr>
          <w:ins w:id="135" w:author="Administrator" w:date="2020-02-16T20:37:00Z"/>
          <w:lang w:eastAsia="zh-CN"/>
        </w:rPr>
      </w:pPr>
      <w:ins w:id="136" w:author="Administrator" w:date="2020-02-15T21:05:00Z">
        <w:r>
          <w:rPr>
            <w:noProof/>
          </w:rPr>
          <w:drawing>
            <wp:inline distT="0" distB="0" distL="0" distR="0" wp14:anchorId="16DFCECD" wp14:editId="63A049E1">
              <wp:extent cx="5727700" cy="2917190"/>
              <wp:effectExtent l="0" t="0" r="6350" b="0"/>
              <wp:docPr id="16" name="图片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27700" cy="29171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C72491B" w14:textId="500B5829" w:rsidR="006D20E4" w:rsidRDefault="006D20E4">
      <w:pPr>
        <w:rPr>
          <w:ins w:id="137" w:author="Administrator" w:date="2020-02-16T20:37:00Z"/>
          <w:lang w:eastAsia="zh-CN"/>
        </w:rPr>
      </w:pPr>
    </w:p>
    <w:p w14:paraId="5E41F10A" w14:textId="7C347223" w:rsidR="006D20E4" w:rsidRDefault="006D20E4">
      <w:pPr>
        <w:pStyle w:val="Heading2"/>
        <w:rPr>
          <w:ins w:id="138" w:author="Administrator" w:date="2020-02-16T20:38:00Z"/>
          <w:lang w:eastAsia="zh-CN"/>
        </w:rPr>
        <w:pPrChange w:id="139" w:author="Administrator" w:date="2020-02-16T20:38:00Z">
          <w:pPr/>
        </w:pPrChange>
      </w:pPr>
      <w:ins w:id="140" w:author="Administrator" w:date="2020-02-16T20:38:00Z">
        <w:r>
          <w:rPr>
            <w:rFonts w:hint="eastAsia"/>
            <w:lang w:eastAsia="zh-CN"/>
          </w:rPr>
          <w:t>安装</w:t>
        </w:r>
        <w:r>
          <w:rPr>
            <w:lang w:eastAsia="zh-CN"/>
          </w:rPr>
          <w:t>rouge</w:t>
        </w:r>
      </w:ins>
    </w:p>
    <w:p w14:paraId="0A0A42E3" w14:textId="77777777" w:rsidR="006D20E4" w:rsidRDefault="006D20E4">
      <w:pPr>
        <w:rPr>
          <w:ins w:id="141" w:author="Administrator" w:date="2020-02-16T20:38:00Z"/>
          <w:lang w:eastAsia="zh-CN"/>
        </w:rPr>
      </w:pPr>
      <w:proofErr w:type="spellStart"/>
      <w:ins w:id="142" w:author="Administrator" w:date="2020-02-16T20:38:00Z">
        <w:r w:rsidRPr="006D20E4">
          <w:rPr>
            <w:lang w:eastAsia="zh-CN"/>
          </w:rPr>
          <w:t>sudo</w:t>
        </w:r>
        <w:proofErr w:type="spellEnd"/>
        <w:r w:rsidRPr="006D20E4">
          <w:rPr>
            <w:lang w:eastAsia="zh-CN"/>
          </w:rPr>
          <w:t xml:space="preserve"> apt-get install </w:t>
        </w:r>
        <w:proofErr w:type="spellStart"/>
        <w:r w:rsidRPr="006D20E4">
          <w:rPr>
            <w:lang w:eastAsia="zh-CN"/>
          </w:rPr>
          <w:t>libxml</w:t>
        </w:r>
        <w:proofErr w:type="spellEnd"/>
        <w:r w:rsidRPr="006D20E4">
          <w:rPr>
            <w:lang w:eastAsia="zh-CN"/>
          </w:rPr>
          <w:t>-parser-</w:t>
        </w:r>
        <w:proofErr w:type="spellStart"/>
        <w:r w:rsidRPr="006D20E4">
          <w:rPr>
            <w:lang w:eastAsia="zh-CN"/>
          </w:rPr>
          <w:t>perl</w:t>
        </w:r>
        <w:proofErr w:type="spellEnd"/>
      </w:ins>
    </w:p>
    <w:p w14:paraId="07C8DFC9" w14:textId="77777777" w:rsidR="006D20E4" w:rsidRDefault="006D20E4">
      <w:pPr>
        <w:rPr>
          <w:ins w:id="143" w:author="Administrator" w:date="2020-02-16T20:38:00Z"/>
          <w:lang w:eastAsia="zh-CN"/>
        </w:rPr>
      </w:pPr>
      <w:ins w:id="144" w:author="Administrator" w:date="2020-02-16T20:38:00Z">
        <w:r>
          <w:rPr>
            <w:rFonts w:hint="eastAsia"/>
            <w:lang w:eastAsia="zh-CN"/>
          </w:rPr>
          <w:t>有</w:t>
        </w:r>
        <w:r>
          <w:rPr>
            <w:lang w:eastAsia="zh-CN"/>
          </w:rPr>
          <w:t>依赖问题就</w:t>
        </w:r>
      </w:ins>
    </w:p>
    <w:p w14:paraId="090ACEA9" w14:textId="77777777" w:rsidR="006D20E4" w:rsidRDefault="006D20E4">
      <w:pPr>
        <w:rPr>
          <w:ins w:id="145" w:author="Administrator" w:date="2020-02-16T20:38:00Z"/>
          <w:lang w:eastAsia="zh-CN"/>
        </w:rPr>
      </w:pPr>
      <w:proofErr w:type="spellStart"/>
      <w:ins w:id="146" w:author="Administrator" w:date="2020-02-16T20:38:00Z">
        <w:r w:rsidRPr="006D20E4">
          <w:rPr>
            <w:lang w:eastAsia="zh-CN"/>
          </w:rPr>
          <w:t>sudo</w:t>
        </w:r>
        <w:proofErr w:type="spellEnd"/>
        <w:r w:rsidRPr="006D20E4">
          <w:rPr>
            <w:lang w:eastAsia="zh-CN"/>
          </w:rPr>
          <w:t xml:space="preserve"> aptitude install </w:t>
        </w:r>
        <w:proofErr w:type="spellStart"/>
        <w:r w:rsidRPr="006D20E4">
          <w:rPr>
            <w:lang w:eastAsia="zh-CN"/>
          </w:rPr>
          <w:t>libxml</w:t>
        </w:r>
        <w:proofErr w:type="spellEnd"/>
        <w:r w:rsidRPr="006D20E4">
          <w:rPr>
            <w:lang w:eastAsia="zh-CN"/>
          </w:rPr>
          <w:t>-parser-</w:t>
        </w:r>
        <w:proofErr w:type="spellStart"/>
        <w:r w:rsidRPr="006D20E4">
          <w:rPr>
            <w:lang w:eastAsia="zh-CN"/>
          </w:rPr>
          <w:t>perl</w:t>
        </w:r>
        <w:proofErr w:type="spellEnd"/>
        <w:r w:rsidRPr="006D20E4">
          <w:rPr>
            <w:lang w:eastAsia="zh-CN"/>
          </w:rPr>
          <w:t xml:space="preserve"> </w:t>
        </w:r>
      </w:ins>
    </w:p>
    <w:p w14:paraId="656826AB" w14:textId="77777777" w:rsidR="006D20E4" w:rsidRDefault="006D20E4">
      <w:pPr>
        <w:rPr>
          <w:ins w:id="147" w:author="Administrator" w:date="2020-02-16T20:38:00Z"/>
          <w:lang w:eastAsia="zh-CN"/>
        </w:rPr>
      </w:pPr>
    </w:p>
    <w:p w14:paraId="20D2473B" w14:textId="77777777" w:rsidR="001A7927" w:rsidRDefault="001A7927">
      <w:pPr>
        <w:rPr>
          <w:ins w:id="148" w:author="Administrator" w:date="2020-02-16T20:38:00Z"/>
          <w:lang w:eastAsia="zh-CN"/>
        </w:rPr>
      </w:pPr>
      <w:ins w:id="149" w:author="Administrator" w:date="2020-02-16T20:38:00Z">
        <w:r w:rsidRPr="001A7927">
          <w:rPr>
            <w:noProof/>
          </w:rPr>
          <w:drawing>
            <wp:inline distT="0" distB="0" distL="0" distR="0" wp14:anchorId="2AEEEBA6" wp14:editId="0D3F2C83">
              <wp:extent cx="5727700" cy="401748"/>
              <wp:effectExtent l="0" t="0" r="0" b="0"/>
              <wp:docPr id="17" name="图片 17" descr="C:\Users\ADMINI~1\AppData\Local\Temp\WeChat Files\f6404d237652021ba5a93aaf5774f59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ADMINI~1\AppData\Local\Temp\WeChat Files\f6404d237652021ba5a93aaf5774f59.png"/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27700" cy="40174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20E6DE9D" w14:textId="77777777" w:rsidR="001A7927" w:rsidRDefault="001A7927">
      <w:pPr>
        <w:rPr>
          <w:ins w:id="150" w:author="Administrator" w:date="2020-02-16T20:39:00Z"/>
          <w:lang w:eastAsia="zh-CN"/>
        </w:rPr>
      </w:pPr>
    </w:p>
    <w:p w14:paraId="6532D1A3" w14:textId="77777777" w:rsidR="00566DA1" w:rsidRDefault="00D901A8">
      <w:pPr>
        <w:rPr>
          <w:ins w:id="151" w:author="Administrator" w:date="2020-02-21T08:19:00Z"/>
          <w:lang w:eastAsia="zh-CN"/>
        </w:rPr>
      </w:pPr>
      <w:proofErr w:type="spellStart"/>
      <w:ins w:id="152" w:author="Administrator" w:date="2020-02-16T20:39:00Z">
        <w:r w:rsidRPr="00D901A8">
          <w:rPr>
            <w:lang w:eastAsia="zh-CN"/>
          </w:rPr>
          <w:t>sudo</w:t>
        </w:r>
        <w:proofErr w:type="spellEnd"/>
        <w:r w:rsidRPr="00D901A8">
          <w:rPr>
            <w:lang w:eastAsia="zh-CN"/>
          </w:rPr>
          <w:t xml:space="preserve"> </w:t>
        </w:r>
        <w:proofErr w:type="spellStart"/>
        <w:r w:rsidRPr="00D901A8">
          <w:rPr>
            <w:lang w:eastAsia="zh-CN"/>
          </w:rPr>
          <w:t>perl</w:t>
        </w:r>
        <w:proofErr w:type="spellEnd"/>
        <w:r w:rsidRPr="00D901A8">
          <w:rPr>
            <w:lang w:eastAsia="zh-CN"/>
          </w:rPr>
          <w:t xml:space="preserve"> -MCPAN -e 'install </w:t>
        </w:r>
        <w:proofErr w:type="gramStart"/>
        <w:r w:rsidRPr="00D901A8">
          <w:rPr>
            <w:lang w:eastAsia="zh-CN"/>
          </w:rPr>
          <w:t>XML::</w:t>
        </w:r>
        <w:proofErr w:type="gramEnd"/>
        <w:r w:rsidRPr="00D901A8">
          <w:rPr>
            <w:lang w:eastAsia="zh-CN"/>
          </w:rPr>
          <w:t>Parser'</w:t>
        </w:r>
      </w:ins>
    </w:p>
    <w:p w14:paraId="69B57EFA" w14:textId="77777777" w:rsidR="00566DA1" w:rsidRDefault="00566DA1">
      <w:pPr>
        <w:rPr>
          <w:ins w:id="153" w:author="Administrator" w:date="2020-02-21T08:19:00Z"/>
          <w:lang w:eastAsia="zh-CN"/>
        </w:rPr>
      </w:pPr>
    </w:p>
    <w:p w14:paraId="78E6689C" w14:textId="34897E95" w:rsidR="00566DA1" w:rsidRDefault="00566DA1">
      <w:pPr>
        <w:pStyle w:val="Heading2"/>
        <w:rPr>
          <w:ins w:id="154" w:author="Administrator" w:date="2020-02-21T08:20:00Z"/>
          <w:lang w:eastAsia="zh-CN"/>
        </w:rPr>
        <w:pPrChange w:id="155" w:author="Administrator" w:date="2020-02-21T08:20:00Z">
          <w:pPr/>
        </w:pPrChange>
      </w:pPr>
      <w:ins w:id="156" w:author="Administrator" w:date="2020-02-21T08:20:00Z">
        <w:r>
          <w:rPr>
            <w:rFonts w:hint="eastAsia"/>
            <w:lang w:eastAsia="zh-CN"/>
          </w:rPr>
          <w:t>解除</w:t>
        </w:r>
      </w:ins>
      <w:proofErr w:type="spellStart"/>
      <w:ins w:id="157" w:author="Administrator" w:date="2020-02-21T08:19:00Z">
        <w:r>
          <w:rPr>
            <w:rFonts w:hint="eastAsia"/>
            <w:lang w:eastAsia="zh-CN"/>
          </w:rPr>
          <w:t>cuda</w:t>
        </w:r>
        <w:proofErr w:type="spellEnd"/>
        <w:r>
          <w:rPr>
            <w:lang w:eastAsia="zh-CN"/>
          </w:rPr>
          <w:t>异步</w:t>
        </w:r>
      </w:ins>
      <w:ins w:id="158" w:author="Administrator" w:date="2020-02-21T08:20:00Z">
        <w:r>
          <w:rPr>
            <w:lang w:eastAsia="zh-CN"/>
          </w:rPr>
          <w:t>，利于</w:t>
        </w:r>
        <w:r>
          <w:rPr>
            <w:rFonts w:hint="eastAsia"/>
            <w:lang w:eastAsia="zh-CN"/>
          </w:rPr>
          <w:t>调试</w:t>
        </w:r>
      </w:ins>
    </w:p>
    <w:p w14:paraId="0636BE44" w14:textId="0EA6AEB2" w:rsidR="00566DA1" w:rsidRPr="00566DA1" w:rsidRDefault="00566DA1">
      <w:pPr>
        <w:rPr>
          <w:ins w:id="159" w:author="Administrator" w:date="2020-02-21T08:19:00Z"/>
          <w:lang w:eastAsia="zh-CN"/>
        </w:rPr>
      </w:pPr>
      <w:ins w:id="160" w:author="Administrator" w:date="2020-02-21T08:20:00Z">
        <w:r>
          <w:rPr>
            <w:rFonts w:ascii="微软雅黑" w:eastAsia="微软雅黑" w:hAnsi="微软雅黑" w:hint="eastAsia"/>
            <w:color w:val="4D4D4D"/>
            <w:shd w:val="clear" w:color="auto" w:fill="FFFFFF"/>
          </w:rPr>
          <w:t>CUDA_LAUNCH_BLOCKING = 1</w:t>
        </w:r>
      </w:ins>
    </w:p>
    <w:p w14:paraId="63D5EE6B" w14:textId="77777777" w:rsidR="00C46B97" w:rsidRDefault="00C46B97">
      <w:pPr>
        <w:rPr>
          <w:ins w:id="161" w:author="Wan Yao" w:date="2020-05-24T17:30:00Z"/>
          <w:lang w:eastAsia="zh-CN"/>
        </w:rPr>
      </w:pPr>
    </w:p>
    <w:p w14:paraId="6342BD38" w14:textId="77777777" w:rsidR="00C46B97" w:rsidRDefault="00C46B97">
      <w:pPr>
        <w:rPr>
          <w:ins w:id="162" w:author="Wan Yao" w:date="2020-05-24T17:30:00Z"/>
          <w:lang w:eastAsia="zh-CN"/>
        </w:rPr>
      </w:pPr>
    </w:p>
    <w:p w14:paraId="70EFA954" w14:textId="6BDD5870" w:rsidR="0058696A" w:rsidRDefault="00507051" w:rsidP="0092590E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文件命名</w:t>
      </w:r>
      <w:r w:rsidR="00D2497C">
        <w:rPr>
          <w:lang w:eastAsia="zh-CN"/>
        </w:rPr>
        <w:t>现在是</w:t>
      </w:r>
      <w:proofErr w:type="spellStart"/>
      <w:r w:rsidR="00CC4226">
        <w:rPr>
          <w:lang w:eastAsia="zh-CN"/>
        </w:rPr>
        <w:t>docstring_path</w:t>
      </w:r>
      <w:proofErr w:type="spellEnd"/>
      <w:r w:rsidR="00CC4226">
        <w:rPr>
          <w:lang w:eastAsia="zh-CN"/>
        </w:rPr>
        <w:t>，</w:t>
      </w:r>
      <w:r w:rsidR="00CC4226">
        <w:rPr>
          <w:rFonts w:hint="eastAsia"/>
          <w:lang w:eastAsia="zh-CN"/>
        </w:rPr>
        <w:t>改成</w:t>
      </w:r>
      <w:proofErr w:type="spellStart"/>
      <w:r w:rsidR="00AF7998">
        <w:rPr>
          <w:lang w:eastAsia="zh-CN"/>
        </w:rPr>
        <w:t>path_docstring</w:t>
      </w:r>
      <w:proofErr w:type="spellEnd"/>
      <w:r w:rsidR="00AF7998">
        <w:rPr>
          <w:lang w:eastAsia="zh-CN"/>
        </w:rPr>
        <w:t>更好一点，</w:t>
      </w:r>
      <w:r w:rsidR="00AF7998">
        <w:rPr>
          <w:rFonts w:hint="eastAsia"/>
          <w:lang w:eastAsia="zh-CN"/>
        </w:rPr>
        <w:t>和</w:t>
      </w:r>
      <w:proofErr w:type="spellStart"/>
      <w:r w:rsidR="00AF7998">
        <w:rPr>
          <w:lang w:eastAsia="zh-CN"/>
        </w:rPr>
        <w:t>code_docstring</w:t>
      </w:r>
      <w:proofErr w:type="spellEnd"/>
      <w:r w:rsidR="00AF7998">
        <w:rPr>
          <w:lang w:eastAsia="zh-CN"/>
        </w:rPr>
        <w:t>保持一致</w:t>
      </w:r>
    </w:p>
    <w:p w14:paraId="6FC487CE" w14:textId="005ADA87" w:rsidR="0092590E" w:rsidRDefault="002A24F2" w:rsidP="005D7F19">
      <w:pPr>
        <w:pStyle w:val="ListParagraph"/>
        <w:numPr>
          <w:ilvl w:val="0"/>
          <w:numId w:val="3"/>
        </w:numPr>
        <w:rPr>
          <w:lang w:eastAsia="zh-CN"/>
        </w:rPr>
      </w:pPr>
      <w:proofErr w:type="spellStart"/>
      <w:r>
        <w:rPr>
          <w:lang w:eastAsia="zh-CN"/>
        </w:rPr>
        <w:t>codesearchnet.</w:t>
      </w:r>
      <w:r w:rsidR="0092590E">
        <w:rPr>
          <w:lang w:eastAsia="zh-CN"/>
        </w:rPr>
        <w:t>dict</w:t>
      </w:r>
      <w:proofErr w:type="spellEnd"/>
      <w:r>
        <w:rPr>
          <w:lang w:eastAsia="zh-CN"/>
        </w:rPr>
        <w:t xml:space="preserve"> 改名成</w:t>
      </w:r>
      <w:r w:rsidR="00256D6A">
        <w:rPr>
          <w:lang w:eastAsia="zh-CN"/>
        </w:rPr>
        <w:t>code.dict.txt</w:t>
      </w:r>
      <w:r w:rsidR="005D1FD3">
        <w:rPr>
          <w:lang w:eastAsia="zh-CN"/>
        </w:rPr>
        <w:t xml:space="preserve"> (code为</w:t>
      </w:r>
      <w:proofErr w:type="spellStart"/>
      <w:r w:rsidR="005D1FD3">
        <w:rPr>
          <w:lang w:eastAsia="zh-CN"/>
        </w:rPr>
        <w:t>source_lang</w:t>
      </w:r>
      <w:proofErr w:type="spellEnd"/>
      <w:r w:rsidR="005D1FD3">
        <w:rPr>
          <w:lang w:eastAsia="zh-CN"/>
        </w:rPr>
        <w:t>的名字</w:t>
      </w:r>
      <w:r w:rsidR="00CA1DED">
        <w:rPr>
          <w:lang w:eastAsia="zh-CN"/>
        </w:rPr>
        <w:t>，</w:t>
      </w:r>
      <w:r w:rsidR="00CA1DED">
        <w:rPr>
          <w:rFonts w:hint="eastAsia"/>
          <w:lang w:eastAsia="zh-CN"/>
        </w:rPr>
        <w:t>这个</w:t>
      </w:r>
      <w:r w:rsidR="00CA1DED">
        <w:rPr>
          <w:lang w:eastAsia="zh-CN"/>
        </w:rPr>
        <w:t>应该有个</w:t>
      </w:r>
      <w:proofErr w:type="spellStart"/>
      <w:r w:rsidR="00CA1DED">
        <w:rPr>
          <w:lang w:eastAsia="zh-CN"/>
        </w:rPr>
        <w:t>joined_dictionary</w:t>
      </w:r>
      <w:proofErr w:type="spellEnd"/>
      <w:r w:rsidR="00CA1DED">
        <w:rPr>
          <w:lang w:eastAsia="zh-CN"/>
        </w:rPr>
        <w:t>的判断，</w:t>
      </w:r>
      <w:r w:rsidR="00CA1DED">
        <w:rPr>
          <w:rFonts w:hint="eastAsia"/>
          <w:lang w:eastAsia="zh-CN"/>
        </w:rPr>
        <w:t>如果</w:t>
      </w:r>
      <w:r w:rsidR="00CA1DED">
        <w:rPr>
          <w:lang w:eastAsia="zh-CN"/>
        </w:rPr>
        <w:t xml:space="preserve"> </w:t>
      </w:r>
      <w:proofErr w:type="spellStart"/>
      <w:r w:rsidR="00CA1DED">
        <w:rPr>
          <w:lang w:eastAsia="zh-CN"/>
        </w:rPr>
        <w:t>joined_dicstionary</w:t>
      </w:r>
      <w:proofErr w:type="spellEnd"/>
      <w:r w:rsidR="00CA1DED">
        <w:rPr>
          <w:lang w:eastAsia="zh-CN"/>
        </w:rPr>
        <w:t>为1，则</w:t>
      </w:r>
      <w:r w:rsidR="00CA1DED">
        <w:rPr>
          <w:rFonts w:hint="eastAsia"/>
          <w:lang w:eastAsia="zh-CN"/>
        </w:rPr>
        <w:t>生成</w:t>
      </w:r>
      <w:r w:rsidR="00CA1DED">
        <w:rPr>
          <w:lang w:eastAsia="zh-CN"/>
        </w:rPr>
        <w:t>一个</w:t>
      </w:r>
      <w:r w:rsidR="00EB21DE">
        <w:rPr>
          <w:lang w:eastAsia="zh-CN"/>
        </w:rPr>
        <w:t>code.dict.txt即可；如果</w:t>
      </w:r>
      <w:proofErr w:type="spellStart"/>
      <w:r w:rsidR="00EB21DE">
        <w:rPr>
          <w:lang w:eastAsia="zh-CN"/>
        </w:rPr>
        <w:t>joined_dicstionary</w:t>
      </w:r>
      <w:proofErr w:type="spellEnd"/>
      <w:r w:rsidR="00EB21DE">
        <w:rPr>
          <w:lang w:eastAsia="zh-CN"/>
        </w:rPr>
        <w:t>为</w:t>
      </w:r>
      <w:r w:rsidR="00092DF9">
        <w:rPr>
          <w:lang w:eastAsia="zh-CN"/>
        </w:rPr>
        <w:t>0</w:t>
      </w:r>
      <w:r w:rsidR="00EB21DE">
        <w:rPr>
          <w:lang w:eastAsia="zh-CN"/>
        </w:rPr>
        <w:t>，则</w:t>
      </w:r>
      <w:r w:rsidR="00EB21DE">
        <w:rPr>
          <w:rFonts w:hint="eastAsia"/>
          <w:lang w:eastAsia="zh-CN"/>
        </w:rPr>
        <w:t>生成</w:t>
      </w:r>
      <w:r w:rsidR="00A25C96">
        <w:rPr>
          <w:rFonts w:hint="eastAsia"/>
          <w:lang w:eastAsia="zh-CN"/>
        </w:rPr>
        <w:t>两个</w:t>
      </w:r>
      <w:r w:rsidR="00EB21DE">
        <w:rPr>
          <w:lang w:eastAsia="zh-CN"/>
        </w:rPr>
        <w:t>个</w:t>
      </w:r>
      <w:proofErr w:type="spellStart"/>
      <w:r w:rsidR="00A25C96">
        <w:rPr>
          <w:lang w:eastAsia="zh-CN"/>
        </w:rPr>
        <w:t>dict</w:t>
      </w:r>
      <w:proofErr w:type="spellEnd"/>
      <w:r w:rsidR="00A25C96">
        <w:rPr>
          <w:lang w:eastAsia="zh-CN"/>
        </w:rPr>
        <w:t>文件，</w:t>
      </w:r>
      <w:r w:rsidR="00A25C96">
        <w:rPr>
          <w:rFonts w:hint="eastAsia"/>
          <w:lang w:eastAsia="zh-CN"/>
        </w:rPr>
        <w:t>docstring</w:t>
      </w:r>
      <w:r w:rsidR="00EB21DE">
        <w:rPr>
          <w:lang w:eastAsia="zh-CN"/>
        </w:rPr>
        <w:t>.dict.txt即可</w:t>
      </w:r>
      <w:r w:rsidR="005D1FD3">
        <w:rPr>
          <w:lang w:eastAsia="zh-CN"/>
        </w:rPr>
        <w:t>)</w:t>
      </w:r>
      <w:r w:rsidR="00A25C96">
        <w:rPr>
          <w:lang w:eastAsia="zh-CN"/>
        </w:rPr>
        <w:t>。.txt后缀是为了说明这个是</w:t>
      </w:r>
      <w:r w:rsidR="00DB33F2">
        <w:rPr>
          <w:lang w:eastAsia="zh-CN"/>
        </w:rPr>
        <w:t>txt文件，</w:t>
      </w:r>
      <w:r w:rsidR="00DB33F2">
        <w:rPr>
          <w:rFonts w:hint="eastAsia"/>
          <w:lang w:eastAsia="zh-CN"/>
        </w:rPr>
        <w:t>不是</w:t>
      </w:r>
      <w:r w:rsidR="00CA44B1">
        <w:rPr>
          <w:rFonts w:hint="eastAsia"/>
          <w:lang w:eastAsia="zh-CN"/>
        </w:rPr>
        <w:t>字典</w:t>
      </w:r>
      <w:r w:rsidR="00DB33F2">
        <w:rPr>
          <w:lang w:eastAsia="zh-CN"/>
        </w:rPr>
        <w:t>文件。</w:t>
      </w:r>
      <w:r w:rsidR="00A10C4A">
        <w:rPr>
          <w:lang w:eastAsia="zh-CN"/>
        </w:rPr>
        <w:t>这个也是</w:t>
      </w:r>
      <w:r w:rsidR="00A10C4A">
        <w:rPr>
          <w:rFonts w:hint="eastAsia"/>
          <w:lang w:eastAsia="zh-CN"/>
        </w:rPr>
        <w:t>尽量</w:t>
      </w:r>
      <w:r w:rsidR="00A10C4A">
        <w:rPr>
          <w:lang w:eastAsia="zh-CN"/>
        </w:rPr>
        <w:t>和</w:t>
      </w:r>
      <w:proofErr w:type="spellStart"/>
      <w:r w:rsidR="003414C6">
        <w:rPr>
          <w:lang w:eastAsia="zh-CN"/>
        </w:rPr>
        <w:t>fairseq</w:t>
      </w:r>
      <w:proofErr w:type="spellEnd"/>
      <w:r w:rsidR="003414C6">
        <w:rPr>
          <w:lang w:eastAsia="zh-CN"/>
        </w:rPr>
        <w:t>保持一致。</w:t>
      </w:r>
    </w:p>
    <w:p w14:paraId="1DCD0FD9" w14:textId="4DE4CEE3" w:rsidR="0092590E" w:rsidRDefault="0092590E" w:rsidP="0092590E">
      <w:pPr>
        <w:ind w:left="360"/>
        <w:rPr>
          <w:lang w:eastAsia="zh-CN"/>
        </w:rPr>
      </w:pPr>
      <w:r w:rsidRPr="0058696A">
        <w:rPr>
          <w:noProof/>
        </w:rPr>
        <w:drawing>
          <wp:inline distT="0" distB="0" distL="0" distR="0" wp14:anchorId="5DE1C011" wp14:editId="2687F950">
            <wp:extent cx="5727700" cy="1268730"/>
            <wp:effectExtent l="0" t="0" r="1270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9FBA" w14:textId="2D6986A1" w:rsidR="00BF17CC" w:rsidRDefault="00BF2528" w:rsidP="005D7F19">
      <w:pPr>
        <w:pStyle w:val="ListParagraph"/>
        <w:numPr>
          <w:ilvl w:val="0"/>
          <w:numId w:val="3"/>
        </w:numPr>
        <w:rPr>
          <w:lang w:eastAsia="zh-CN"/>
        </w:rPr>
      </w:pPr>
      <w:proofErr w:type="spellStart"/>
      <w:r>
        <w:rPr>
          <w:lang w:eastAsia="zh-CN"/>
        </w:rPr>
        <w:t>code_</w:t>
      </w:r>
      <w:r>
        <w:rPr>
          <w:rFonts w:hint="eastAsia"/>
          <w:lang w:eastAsia="zh-CN"/>
        </w:rPr>
        <w:t>docstring</w:t>
      </w:r>
      <w:proofErr w:type="spellEnd"/>
      <w:r>
        <w:rPr>
          <w:lang w:eastAsia="zh-CN"/>
        </w:rPr>
        <w:t>下面的</w:t>
      </w:r>
      <w:proofErr w:type="spellStart"/>
      <w:r>
        <w:rPr>
          <w:lang w:eastAsia="zh-CN"/>
        </w:rPr>
        <w:t>codesearchnet.dict</w:t>
      </w:r>
      <w:proofErr w:type="spellEnd"/>
      <w:r>
        <w:rPr>
          <w:lang w:eastAsia="zh-CN"/>
        </w:rPr>
        <w:t>和</w:t>
      </w:r>
      <w:r w:rsidR="00C13613">
        <w:rPr>
          <w:rFonts w:hint="eastAsia"/>
          <w:lang w:eastAsia="zh-CN"/>
        </w:rPr>
        <w:t xml:space="preserve"> </w:t>
      </w:r>
      <w:proofErr w:type="spellStart"/>
      <w:r w:rsidR="00C13613">
        <w:rPr>
          <w:rFonts w:hint="eastAsia"/>
          <w:lang w:eastAsia="zh-CN"/>
        </w:rPr>
        <w:t>docstring</w:t>
      </w:r>
      <w:r w:rsidR="00C13613">
        <w:rPr>
          <w:lang w:eastAsia="zh-CN"/>
        </w:rPr>
        <w:t>_</w:t>
      </w:r>
      <w:r w:rsidR="00C13613">
        <w:rPr>
          <w:rFonts w:hint="eastAsia"/>
          <w:lang w:eastAsia="zh-CN"/>
        </w:rPr>
        <w:t>path</w:t>
      </w:r>
      <w:proofErr w:type="spellEnd"/>
      <w:r w:rsidR="00C13613">
        <w:rPr>
          <w:lang w:eastAsia="zh-CN"/>
        </w:rPr>
        <w:t>下面的</w:t>
      </w:r>
      <w:proofErr w:type="spellStart"/>
      <w:r w:rsidR="00C13613">
        <w:rPr>
          <w:lang w:eastAsia="zh-CN"/>
        </w:rPr>
        <w:t>codesearchnet.dict</w:t>
      </w:r>
      <w:proofErr w:type="spellEnd"/>
      <w:r w:rsidR="00C13613">
        <w:rPr>
          <w:lang w:eastAsia="zh-CN"/>
        </w:rPr>
        <w:t>和</w:t>
      </w:r>
      <w:r w:rsidR="00BF17CC">
        <w:rPr>
          <w:lang w:eastAsia="zh-CN"/>
        </w:rPr>
        <w:t>不同</w:t>
      </w:r>
      <w:r w:rsidR="00C13613">
        <w:rPr>
          <w:lang w:eastAsia="zh-CN"/>
        </w:rPr>
        <w:t>。</w:t>
      </w:r>
      <w:r w:rsidR="00C13613">
        <w:rPr>
          <w:rFonts w:hint="eastAsia"/>
          <w:lang w:eastAsia="zh-CN"/>
        </w:rPr>
        <w:t>一个</w:t>
      </w:r>
      <w:r w:rsidR="00C13613">
        <w:rPr>
          <w:lang w:eastAsia="zh-CN"/>
        </w:rPr>
        <w:t xml:space="preserve">考虑了special </w:t>
      </w:r>
      <w:r w:rsidR="00C13613">
        <w:rPr>
          <w:rFonts w:hint="eastAsia"/>
          <w:lang w:eastAsia="zh-CN"/>
        </w:rPr>
        <w:t>token</w:t>
      </w:r>
      <w:r w:rsidR="00C13613">
        <w:rPr>
          <w:lang w:eastAsia="zh-CN"/>
        </w:rPr>
        <w:t>，</w:t>
      </w:r>
      <w:r w:rsidR="00C13613">
        <w:rPr>
          <w:rFonts w:hint="eastAsia"/>
          <w:lang w:eastAsia="zh-CN"/>
        </w:rPr>
        <w:t>一个</w:t>
      </w:r>
      <w:r w:rsidR="00C13613">
        <w:rPr>
          <w:lang w:eastAsia="zh-CN"/>
        </w:rPr>
        <w:t>没有。</w:t>
      </w:r>
      <w:r w:rsidR="00CB28D4">
        <w:rPr>
          <w:lang w:eastAsia="zh-CN"/>
        </w:rPr>
        <w:t xml:space="preserve">最好统一成都不考虑special </w:t>
      </w:r>
      <w:r w:rsidR="00CB28D4">
        <w:rPr>
          <w:rFonts w:hint="eastAsia"/>
          <w:lang w:eastAsia="zh-CN"/>
        </w:rPr>
        <w:t>token</w:t>
      </w:r>
      <w:r w:rsidR="00CB28D4">
        <w:rPr>
          <w:lang w:eastAsia="zh-CN"/>
        </w:rPr>
        <w:t>。S</w:t>
      </w:r>
      <w:r w:rsidR="00CB28D4">
        <w:rPr>
          <w:rFonts w:hint="eastAsia"/>
          <w:lang w:eastAsia="zh-CN"/>
        </w:rPr>
        <w:t>pecial</w:t>
      </w:r>
      <w:r w:rsidR="00CB28D4">
        <w:rPr>
          <w:lang w:eastAsia="zh-CN"/>
        </w:rPr>
        <w:t xml:space="preserve"> </w:t>
      </w:r>
      <w:r w:rsidR="00CB28D4">
        <w:rPr>
          <w:rFonts w:hint="eastAsia"/>
          <w:lang w:eastAsia="zh-CN"/>
        </w:rPr>
        <w:t>token</w:t>
      </w:r>
      <w:r w:rsidR="00CB28D4">
        <w:rPr>
          <w:lang w:eastAsia="zh-CN"/>
        </w:rPr>
        <w:t>在setup</w:t>
      </w:r>
      <w:r w:rsidR="00CB28D4">
        <w:rPr>
          <w:lang w:eastAsia="zh-CN"/>
        </w:rPr>
        <w:softHyphen/>
        <w:t xml:space="preserve"> task的时候手动</w:t>
      </w:r>
      <w:proofErr w:type="spellStart"/>
      <w:r w:rsidR="00CB28D4">
        <w:rPr>
          <w:lang w:eastAsia="zh-CN"/>
        </w:rPr>
        <w:t>add_symbol</w:t>
      </w:r>
      <w:proofErr w:type="spellEnd"/>
      <w:r w:rsidR="00CB28D4">
        <w:rPr>
          <w:lang w:eastAsia="zh-CN"/>
        </w:rPr>
        <w:t>.</w:t>
      </w:r>
    </w:p>
    <w:p w14:paraId="0DCD65A1" w14:textId="1B177E0F" w:rsidR="00BF17CC" w:rsidRDefault="00BF17CC" w:rsidP="00BF17CC">
      <w:pPr>
        <w:ind w:left="360"/>
        <w:rPr>
          <w:lang w:eastAsia="zh-CN"/>
        </w:rPr>
      </w:pPr>
      <w:r w:rsidRPr="00BF17CC">
        <w:rPr>
          <w:lang w:eastAsia="zh-CN"/>
        </w:rPr>
        <w:drawing>
          <wp:inline distT="0" distB="0" distL="0" distR="0" wp14:anchorId="6F4BB46D" wp14:editId="4655B587">
            <wp:extent cx="3835400" cy="1816100"/>
            <wp:effectExtent l="0" t="0" r="0" b="127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E6AA" w14:textId="39281EC5" w:rsidR="00BF17CC" w:rsidRDefault="00C13613" w:rsidP="00BF17CC">
      <w:pPr>
        <w:ind w:left="360"/>
        <w:rPr>
          <w:lang w:eastAsia="zh-CN"/>
        </w:rPr>
      </w:pPr>
      <w:r w:rsidRPr="00C13613">
        <w:rPr>
          <w:lang w:eastAsia="zh-CN"/>
        </w:rPr>
        <w:drawing>
          <wp:inline distT="0" distB="0" distL="0" distR="0" wp14:anchorId="53313106" wp14:editId="21329BA2">
            <wp:extent cx="2247900" cy="3098800"/>
            <wp:effectExtent l="0" t="0" r="1270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0BFB" w14:textId="4D7AF41D" w:rsidR="00BF17CC" w:rsidRDefault="002C5D87" w:rsidP="005D7F19">
      <w:pPr>
        <w:pStyle w:val="ListParagraph"/>
        <w:numPr>
          <w:ilvl w:val="0"/>
          <w:numId w:val="3"/>
        </w:numPr>
        <w:rPr>
          <w:lang w:eastAsia="zh-CN"/>
        </w:rPr>
      </w:pPr>
      <w:proofErr w:type="spellStart"/>
      <w:r>
        <w:rPr>
          <w:lang w:eastAsia="zh-CN"/>
        </w:rPr>
        <w:lastRenderedPageBreak/>
        <w:t>src</w:t>
      </w:r>
      <w:proofErr w:type="spellEnd"/>
      <w:r>
        <w:rPr>
          <w:lang w:eastAsia="zh-CN"/>
        </w:rPr>
        <w:t>不要缩写了，</w:t>
      </w:r>
      <w:r>
        <w:rPr>
          <w:rFonts w:hint="eastAsia"/>
          <w:lang w:eastAsia="zh-CN"/>
        </w:rPr>
        <w:t>和</w:t>
      </w:r>
      <w:proofErr w:type="spellStart"/>
      <w:r>
        <w:rPr>
          <w:lang w:eastAsia="zh-CN"/>
        </w:rPr>
        <w:t>source_lang</w:t>
      </w:r>
      <w:proofErr w:type="spellEnd"/>
      <w:r>
        <w:rPr>
          <w:lang w:eastAsia="zh-CN"/>
        </w:rPr>
        <w:t>保持一致，</w:t>
      </w:r>
      <w:r w:rsidR="006324A9">
        <w:rPr>
          <w:lang w:eastAsia="zh-CN"/>
        </w:rPr>
        <w:t>用source</w:t>
      </w:r>
      <w:r w:rsidR="00F44830">
        <w:rPr>
          <w:lang w:eastAsia="zh-CN"/>
        </w:rPr>
        <w:t>。</w:t>
      </w:r>
      <w:proofErr w:type="spellStart"/>
      <w:r w:rsidR="00F44830">
        <w:rPr>
          <w:rFonts w:hint="eastAsia"/>
          <w:lang w:eastAsia="zh-CN"/>
        </w:rPr>
        <w:t>tgt</w:t>
      </w:r>
      <w:proofErr w:type="spellEnd"/>
      <w:r w:rsidR="00F44830">
        <w:rPr>
          <w:lang w:eastAsia="zh-CN"/>
        </w:rPr>
        <w:t>也一样</w:t>
      </w:r>
      <w:r w:rsidR="00121F45">
        <w:rPr>
          <w:lang w:eastAsia="zh-CN"/>
        </w:rPr>
        <w:t>。</w:t>
      </w:r>
    </w:p>
    <w:p w14:paraId="51510BCC" w14:textId="58717CBE" w:rsidR="005919C2" w:rsidRDefault="005919C2" w:rsidP="005D7F19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进入</w:t>
      </w:r>
      <w:proofErr w:type="spellStart"/>
      <w:r w:rsidR="00B15823">
        <w:rPr>
          <w:lang w:eastAsia="zh-CN"/>
        </w:rPr>
        <w:t>wiki_roberta</w:t>
      </w:r>
      <w:proofErr w:type="spellEnd"/>
      <w:r w:rsidR="00B15823">
        <w:rPr>
          <w:lang w:eastAsia="zh-CN"/>
        </w:rPr>
        <w:t>看下</w:t>
      </w:r>
      <w:proofErr w:type="spellStart"/>
      <w:r w:rsidR="00335DA6">
        <w:rPr>
          <w:lang w:eastAsia="zh-CN"/>
        </w:rPr>
        <w:t>fairseq</w:t>
      </w:r>
      <w:proofErr w:type="spellEnd"/>
      <w:r w:rsidR="00335DA6">
        <w:rPr>
          <w:lang w:eastAsia="zh-CN"/>
        </w:rPr>
        <w:t>自带的</w:t>
      </w:r>
      <w:r w:rsidR="00C07DC3">
        <w:rPr>
          <w:lang w:eastAsia="zh-CN"/>
        </w:rPr>
        <w:t>数据处理生成的数据长啥样，</w:t>
      </w:r>
      <w:r w:rsidR="002A427F">
        <w:rPr>
          <w:lang w:eastAsia="zh-CN"/>
        </w:rPr>
        <w:t>他们的dict.txt有</w:t>
      </w:r>
      <w:r w:rsidR="00E85266">
        <w:rPr>
          <w:lang w:eastAsia="zh-CN"/>
        </w:rPr>
        <w:t>padding的，</w:t>
      </w:r>
      <w:r w:rsidR="00E85266">
        <w:rPr>
          <w:rFonts w:hint="eastAsia"/>
          <w:lang w:eastAsia="zh-CN"/>
        </w:rPr>
        <w:t>主要是</w:t>
      </w:r>
      <w:r w:rsidR="00E85266">
        <w:rPr>
          <w:lang w:eastAsia="zh-CN"/>
        </w:rPr>
        <w:t>为了加速用的。</w:t>
      </w:r>
    </w:p>
    <w:p w14:paraId="1E8B1356" w14:textId="52F57364" w:rsidR="00E85266" w:rsidRDefault="00E85266" w:rsidP="00E85266">
      <w:pPr>
        <w:ind w:left="360"/>
        <w:rPr>
          <w:rFonts w:hint="eastAsia"/>
          <w:lang w:eastAsia="zh-CN"/>
        </w:rPr>
      </w:pPr>
      <w:r w:rsidRPr="00E85266">
        <w:rPr>
          <w:lang w:eastAsia="zh-CN"/>
        </w:rPr>
        <w:drawing>
          <wp:inline distT="0" distB="0" distL="0" distR="0" wp14:anchorId="2D58AE54" wp14:editId="3E248EAE">
            <wp:extent cx="3073400" cy="5867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3" w:name="_GoBack"/>
      <w:bookmarkEnd w:id="163"/>
    </w:p>
    <w:p w14:paraId="4D85CA5D" w14:textId="77777777" w:rsidR="005919C2" w:rsidRDefault="005919C2" w:rsidP="005D7F19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xxx</w:t>
      </w:r>
    </w:p>
    <w:p w14:paraId="2AEC9C32" w14:textId="499E16E1" w:rsidR="009333B1" w:rsidDel="000A3EFE" w:rsidRDefault="005919C2" w:rsidP="005D7F19">
      <w:pPr>
        <w:pStyle w:val="ListParagraph"/>
        <w:numPr>
          <w:ilvl w:val="0"/>
          <w:numId w:val="3"/>
        </w:numPr>
        <w:rPr>
          <w:ins w:id="164" w:author="He Yang" w:date="2020-02-12T10:10:00Z"/>
          <w:del w:id="165" w:author="Administrator" w:date="2020-02-12T10:59:00Z"/>
          <w:lang w:eastAsia="zh-CN"/>
        </w:rPr>
      </w:pPr>
      <w:r>
        <w:rPr>
          <w:lang w:eastAsia="zh-CN"/>
        </w:rPr>
        <w:t>xxx</w:t>
      </w:r>
      <w:ins w:id="166" w:author="He Yang" w:date="2020-02-12T10:10:00Z">
        <w:del w:id="167" w:author="Administrator" w:date="2020-02-12T10:59:00Z">
          <w:r w:rsidR="00A524CF" w:rsidRPr="009333B1" w:rsidDel="000A3EFE">
            <w:rPr>
              <w:lang w:eastAsia="zh-CN"/>
            </w:rPr>
            <w:delText>mm_encoder.py</w:delText>
          </w:r>
          <w:r w:rsidR="00A524CF" w:rsidDel="000A3EFE">
            <w:rPr>
              <w:rFonts w:ascii="SimSun" w:eastAsia="SimSun" w:hAnsi="SimSun" w:cs="SimSun"/>
              <w:lang w:eastAsia="zh-CN"/>
            </w:rPr>
            <w:delText>这</w:delText>
          </w:r>
          <w:r w:rsidR="00A524CF" w:rsidDel="000A3EFE">
            <w:rPr>
              <w:rFonts w:hint="eastAsia"/>
              <w:lang w:eastAsia="zh-CN"/>
            </w:rPr>
            <w:delText>个好</w:delText>
          </w:r>
          <w:r w:rsidR="00A524CF" w:rsidDel="000A3EFE">
            <w:rPr>
              <w:rFonts w:ascii="SimSun" w:eastAsia="SimSun" w:hAnsi="SimSun" w:cs="SimSun"/>
              <w:lang w:eastAsia="zh-CN"/>
            </w:rPr>
            <w:delText>说</w:delText>
          </w:r>
        </w:del>
      </w:ins>
    </w:p>
    <w:p w14:paraId="1C4DC57C" w14:textId="245D75C1" w:rsidR="009333B1" w:rsidDel="000A3EFE" w:rsidRDefault="00A524CF" w:rsidP="005D7F19">
      <w:pPr>
        <w:pStyle w:val="ListParagraph"/>
        <w:numPr>
          <w:ilvl w:val="0"/>
          <w:numId w:val="3"/>
        </w:numPr>
        <w:rPr>
          <w:ins w:id="168" w:author="He Yang" w:date="2020-02-12T10:01:00Z"/>
          <w:del w:id="169" w:author="Administrator" w:date="2020-02-12T10:59:00Z"/>
          <w:lang w:eastAsia="zh-CN"/>
        </w:rPr>
      </w:pPr>
      <w:ins w:id="170" w:author="He Yang" w:date="2020-02-12T10:10:00Z">
        <w:del w:id="171" w:author="Administrator" w:date="2020-02-12T10:59:00Z">
          <w:r w:rsidRPr="009333B1" w:rsidDel="000A3EFE">
            <w:rPr>
              <w:lang w:eastAsia="zh-CN"/>
            </w:rPr>
            <w:delText>xlang_dataloader.py</w:delText>
          </w:r>
          <w:r w:rsidDel="000A3EFE">
            <w:rPr>
              <w:rFonts w:hint="eastAsia"/>
              <w:lang w:eastAsia="zh-CN"/>
            </w:rPr>
            <w:delText>是我随便写写的</w:delText>
          </w:r>
        </w:del>
      </w:ins>
      <w:ins w:id="172" w:author="He Yang" w:date="2020-02-12T10:12:00Z">
        <w:del w:id="173" w:author="Administrator" w:date="2020-02-12T10:59:00Z">
          <w:r w:rsidR="00C173C2" w:rsidDel="000A3EFE">
            <w:rPr>
              <w:rFonts w:hint="eastAsia"/>
              <w:lang w:eastAsia="zh-CN"/>
            </w:rPr>
            <w:delText>，不用管</w:delText>
          </w:r>
        </w:del>
      </w:ins>
      <w:ins w:id="174" w:author="He Yang" w:date="2020-02-12T10:19:00Z">
        <w:del w:id="175" w:author="Administrator" w:date="2020-02-12T10:59:00Z">
          <w:r w:rsidR="001E317E" w:rsidDel="000A3EFE">
            <w:rPr>
              <w:rFonts w:hint="eastAsia"/>
              <w:lang w:eastAsia="zh-CN"/>
            </w:rPr>
            <w:delText>这个好说</w:delText>
          </w:r>
        </w:del>
      </w:ins>
    </w:p>
    <w:p w14:paraId="76B18F9F" w14:textId="1086FBF1" w:rsidR="007D67CC" w:rsidDel="000A3EFE" w:rsidRDefault="001235A0" w:rsidP="005D7F19">
      <w:pPr>
        <w:pStyle w:val="ListParagraph"/>
        <w:numPr>
          <w:ilvl w:val="0"/>
          <w:numId w:val="3"/>
        </w:numPr>
        <w:rPr>
          <w:ins w:id="176" w:author="He Yang" w:date="2020-02-12T10:19:00Z"/>
          <w:del w:id="177" w:author="Administrator" w:date="2020-02-12T10:59:00Z"/>
          <w:lang w:eastAsia="zh-CN"/>
        </w:rPr>
      </w:pPr>
      <w:ins w:id="178" w:author="He Yang" w:date="2020-02-12T10:01:00Z">
        <w:del w:id="179" w:author="Administrator" w:date="2020-02-12T10:59:00Z">
          <w:r w:rsidDel="000A3EFE">
            <w:rPr>
              <w:rFonts w:hint="eastAsia"/>
              <w:lang w:eastAsia="zh-CN"/>
            </w:rPr>
            <w:delText>应该是根据合并的语言计算</w:delText>
          </w:r>
        </w:del>
      </w:ins>
    </w:p>
    <w:p w14:paraId="7475A5E2" w14:textId="5B593B20" w:rsidR="00BC063A" w:rsidDel="000A3EFE" w:rsidRDefault="00BC063A" w:rsidP="005D7F19">
      <w:pPr>
        <w:pStyle w:val="ListParagraph"/>
        <w:numPr>
          <w:ilvl w:val="0"/>
          <w:numId w:val="3"/>
        </w:numPr>
        <w:rPr>
          <w:ins w:id="180" w:author="He Yang" w:date="2020-02-12T10:19:00Z"/>
          <w:del w:id="181" w:author="Administrator" w:date="2020-02-12T10:59:00Z"/>
          <w:lang w:eastAsia="zh-CN"/>
        </w:rPr>
      </w:pPr>
      <w:ins w:id="182" w:author="He Yang" w:date="2020-02-12T10:19:00Z">
        <w:del w:id="183" w:author="Administrator" w:date="2020-02-12T10:59:00Z">
          <w:r w:rsidDel="000A3EFE">
            <w:rPr>
              <w:rFonts w:hint="eastAsia"/>
              <w:lang w:eastAsia="zh-CN"/>
            </w:rPr>
            <w:delText>之前的代码是这样写的，tok和sbt没有同时用。因此用其中一个代替code。这个我也再改</w:delText>
          </w:r>
        </w:del>
      </w:ins>
    </w:p>
    <w:p w14:paraId="595C5803" w14:textId="093E3151" w:rsidR="009333B1" w:rsidRPr="009333B1" w:rsidRDefault="009333B1" w:rsidP="005D7F19">
      <w:pPr>
        <w:pStyle w:val="ListParagraph"/>
        <w:numPr>
          <w:ilvl w:val="0"/>
          <w:numId w:val="3"/>
        </w:numPr>
        <w:rPr>
          <w:lang w:eastAsia="zh-CN"/>
        </w:rPr>
      </w:pPr>
    </w:p>
    <w:sectPr w:rsidR="009333B1" w:rsidRPr="009333B1" w:rsidSect="00BF49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FB924E" w14:textId="77777777" w:rsidR="0013083D" w:rsidRDefault="0013083D" w:rsidP="009333B1">
      <w:r>
        <w:separator/>
      </w:r>
    </w:p>
  </w:endnote>
  <w:endnote w:type="continuationSeparator" w:id="0">
    <w:p w14:paraId="785B6AF7" w14:textId="77777777" w:rsidR="0013083D" w:rsidRDefault="0013083D" w:rsidP="00933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B7BDEE" w14:textId="77777777" w:rsidR="0013083D" w:rsidRDefault="0013083D" w:rsidP="009333B1">
      <w:r>
        <w:separator/>
      </w:r>
    </w:p>
  </w:footnote>
  <w:footnote w:type="continuationSeparator" w:id="0">
    <w:p w14:paraId="3C8F5874" w14:textId="77777777" w:rsidR="0013083D" w:rsidRDefault="0013083D" w:rsidP="009333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232494"/>
    <w:multiLevelType w:val="hybridMultilevel"/>
    <w:tmpl w:val="F3689284"/>
    <w:lvl w:ilvl="0" w:tplc="AA7CF412">
      <w:start w:val="19"/>
      <w:numFmt w:val="bullet"/>
      <w:lvlText w:val="-"/>
      <w:lvlJc w:val="left"/>
      <w:pPr>
        <w:ind w:left="10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6771081"/>
    <w:multiLevelType w:val="hybridMultilevel"/>
    <w:tmpl w:val="A9B4F2D6"/>
    <w:lvl w:ilvl="0" w:tplc="5DFAD666">
      <w:start w:val="19"/>
      <w:numFmt w:val="bullet"/>
      <w:lvlText w:val="﷒"/>
      <w:lvlJc w:val="left"/>
      <w:pPr>
        <w:ind w:left="10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A182E4B"/>
    <w:multiLevelType w:val="hybridMultilevel"/>
    <w:tmpl w:val="32707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istrator">
    <w15:presenceInfo w15:providerId="None" w15:userId="Administrator"/>
  </w15:person>
  <w15:person w15:author="He Yang">
    <w15:presenceInfo w15:providerId="Windows Live" w15:userId="4690fecae44c5440"/>
  </w15:person>
  <w15:person w15:author="Wan Yao">
    <w15:presenceInfo w15:providerId="Windows Live" w15:userId="06c1235b80d929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revisionView w:markup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84C"/>
    <w:rsid w:val="00001962"/>
    <w:rsid w:val="00014242"/>
    <w:rsid w:val="00024626"/>
    <w:rsid w:val="000260A1"/>
    <w:rsid w:val="0003401F"/>
    <w:rsid w:val="00041B8C"/>
    <w:rsid w:val="0004723F"/>
    <w:rsid w:val="000612A6"/>
    <w:rsid w:val="00082FC5"/>
    <w:rsid w:val="00092DF9"/>
    <w:rsid w:val="0009515D"/>
    <w:rsid w:val="000A3EFE"/>
    <w:rsid w:val="000A4E52"/>
    <w:rsid w:val="000B7958"/>
    <w:rsid w:val="000E646B"/>
    <w:rsid w:val="00115420"/>
    <w:rsid w:val="00121F45"/>
    <w:rsid w:val="001235A0"/>
    <w:rsid w:val="0013083D"/>
    <w:rsid w:val="001375DB"/>
    <w:rsid w:val="00142B7C"/>
    <w:rsid w:val="00145EE8"/>
    <w:rsid w:val="001614B6"/>
    <w:rsid w:val="00161BCC"/>
    <w:rsid w:val="00162125"/>
    <w:rsid w:val="0016454D"/>
    <w:rsid w:val="001749A5"/>
    <w:rsid w:val="001752F9"/>
    <w:rsid w:val="00183885"/>
    <w:rsid w:val="00183D65"/>
    <w:rsid w:val="00184726"/>
    <w:rsid w:val="00192D19"/>
    <w:rsid w:val="001A3F38"/>
    <w:rsid w:val="001A517D"/>
    <w:rsid w:val="001A59C5"/>
    <w:rsid w:val="001A7927"/>
    <w:rsid w:val="001B5A9D"/>
    <w:rsid w:val="001D3DCF"/>
    <w:rsid w:val="001E317E"/>
    <w:rsid w:val="002071B8"/>
    <w:rsid w:val="002128FC"/>
    <w:rsid w:val="002331CC"/>
    <w:rsid w:val="002360DF"/>
    <w:rsid w:val="00236612"/>
    <w:rsid w:val="00251513"/>
    <w:rsid w:val="00256D6A"/>
    <w:rsid w:val="00257904"/>
    <w:rsid w:val="00283703"/>
    <w:rsid w:val="002A0C76"/>
    <w:rsid w:val="002A24F2"/>
    <w:rsid w:val="002A427F"/>
    <w:rsid w:val="002B5A81"/>
    <w:rsid w:val="002C5D87"/>
    <w:rsid w:val="002D2980"/>
    <w:rsid w:val="00307D82"/>
    <w:rsid w:val="00317B91"/>
    <w:rsid w:val="003252FB"/>
    <w:rsid w:val="00325DD5"/>
    <w:rsid w:val="0033159B"/>
    <w:rsid w:val="00333DDD"/>
    <w:rsid w:val="00335DA6"/>
    <w:rsid w:val="003414C6"/>
    <w:rsid w:val="0034571F"/>
    <w:rsid w:val="00354C2C"/>
    <w:rsid w:val="003603CB"/>
    <w:rsid w:val="003732BC"/>
    <w:rsid w:val="0038468B"/>
    <w:rsid w:val="003A0263"/>
    <w:rsid w:val="003C0B7C"/>
    <w:rsid w:val="003C535D"/>
    <w:rsid w:val="003E0CE6"/>
    <w:rsid w:val="003F0B9B"/>
    <w:rsid w:val="003F7C01"/>
    <w:rsid w:val="0040183E"/>
    <w:rsid w:val="0042020E"/>
    <w:rsid w:val="00423D34"/>
    <w:rsid w:val="00441558"/>
    <w:rsid w:val="00453024"/>
    <w:rsid w:val="00456CFE"/>
    <w:rsid w:val="00460531"/>
    <w:rsid w:val="004669D9"/>
    <w:rsid w:val="004746B8"/>
    <w:rsid w:val="0047610E"/>
    <w:rsid w:val="0048699C"/>
    <w:rsid w:val="00487EF7"/>
    <w:rsid w:val="004A470A"/>
    <w:rsid w:val="004A6A11"/>
    <w:rsid w:val="004B4984"/>
    <w:rsid w:val="004C230C"/>
    <w:rsid w:val="004C3D3E"/>
    <w:rsid w:val="004C7F3F"/>
    <w:rsid w:val="00504519"/>
    <w:rsid w:val="00507051"/>
    <w:rsid w:val="00512D16"/>
    <w:rsid w:val="00527C71"/>
    <w:rsid w:val="00534754"/>
    <w:rsid w:val="005370D0"/>
    <w:rsid w:val="00560C0A"/>
    <w:rsid w:val="00566DA1"/>
    <w:rsid w:val="0058293D"/>
    <w:rsid w:val="005863E8"/>
    <w:rsid w:val="0058696A"/>
    <w:rsid w:val="005919C2"/>
    <w:rsid w:val="005B5D08"/>
    <w:rsid w:val="005C6B51"/>
    <w:rsid w:val="005D1FD3"/>
    <w:rsid w:val="005D7F19"/>
    <w:rsid w:val="00601049"/>
    <w:rsid w:val="006324A9"/>
    <w:rsid w:val="00632CBD"/>
    <w:rsid w:val="0063504C"/>
    <w:rsid w:val="006379D4"/>
    <w:rsid w:val="006507C3"/>
    <w:rsid w:val="00651122"/>
    <w:rsid w:val="00653504"/>
    <w:rsid w:val="0065648D"/>
    <w:rsid w:val="00672A90"/>
    <w:rsid w:val="00686F5F"/>
    <w:rsid w:val="006875B5"/>
    <w:rsid w:val="0068794C"/>
    <w:rsid w:val="006D20E4"/>
    <w:rsid w:val="006D69E9"/>
    <w:rsid w:val="006F56AF"/>
    <w:rsid w:val="006F7B6C"/>
    <w:rsid w:val="00704F64"/>
    <w:rsid w:val="007336FC"/>
    <w:rsid w:val="007435E5"/>
    <w:rsid w:val="007607F4"/>
    <w:rsid w:val="00765198"/>
    <w:rsid w:val="00770215"/>
    <w:rsid w:val="00771082"/>
    <w:rsid w:val="007714FF"/>
    <w:rsid w:val="00783ACA"/>
    <w:rsid w:val="007903E7"/>
    <w:rsid w:val="007C1FA4"/>
    <w:rsid w:val="007D67CC"/>
    <w:rsid w:val="007D7243"/>
    <w:rsid w:val="007E4793"/>
    <w:rsid w:val="007F544A"/>
    <w:rsid w:val="00807767"/>
    <w:rsid w:val="008176C2"/>
    <w:rsid w:val="008272A6"/>
    <w:rsid w:val="00853985"/>
    <w:rsid w:val="008568DC"/>
    <w:rsid w:val="00857D9A"/>
    <w:rsid w:val="00861F52"/>
    <w:rsid w:val="008717C9"/>
    <w:rsid w:val="0087253C"/>
    <w:rsid w:val="00880543"/>
    <w:rsid w:val="00882AF9"/>
    <w:rsid w:val="008B6C75"/>
    <w:rsid w:val="008E07AD"/>
    <w:rsid w:val="008F07A5"/>
    <w:rsid w:val="008F452B"/>
    <w:rsid w:val="008F4928"/>
    <w:rsid w:val="008F5027"/>
    <w:rsid w:val="008F53F9"/>
    <w:rsid w:val="00905720"/>
    <w:rsid w:val="00915373"/>
    <w:rsid w:val="00921AC9"/>
    <w:rsid w:val="0092590E"/>
    <w:rsid w:val="009333B1"/>
    <w:rsid w:val="00933B95"/>
    <w:rsid w:val="00940AEB"/>
    <w:rsid w:val="00950CED"/>
    <w:rsid w:val="009605EE"/>
    <w:rsid w:val="009A7C41"/>
    <w:rsid w:val="009B21EF"/>
    <w:rsid w:val="009D26A0"/>
    <w:rsid w:val="009E5D44"/>
    <w:rsid w:val="009E6109"/>
    <w:rsid w:val="009F7D73"/>
    <w:rsid w:val="00A10C4A"/>
    <w:rsid w:val="00A16678"/>
    <w:rsid w:val="00A2531F"/>
    <w:rsid w:val="00A25C96"/>
    <w:rsid w:val="00A26A54"/>
    <w:rsid w:val="00A43016"/>
    <w:rsid w:val="00A43302"/>
    <w:rsid w:val="00A524CF"/>
    <w:rsid w:val="00A5384C"/>
    <w:rsid w:val="00A74501"/>
    <w:rsid w:val="00A903E5"/>
    <w:rsid w:val="00A93319"/>
    <w:rsid w:val="00A965B9"/>
    <w:rsid w:val="00AB076A"/>
    <w:rsid w:val="00AB2DBB"/>
    <w:rsid w:val="00AB4AA6"/>
    <w:rsid w:val="00AC1C26"/>
    <w:rsid w:val="00AE3A1D"/>
    <w:rsid w:val="00AE5FB9"/>
    <w:rsid w:val="00AF1922"/>
    <w:rsid w:val="00AF69E3"/>
    <w:rsid w:val="00AF7998"/>
    <w:rsid w:val="00B15823"/>
    <w:rsid w:val="00B21891"/>
    <w:rsid w:val="00B267BB"/>
    <w:rsid w:val="00B30490"/>
    <w:rsid w:val="00B43119"/>
    <w:rsid w:val="00B46292"/>
    <w:rsid w:val="00B56365"/>
    <w:rsid w:val="00B56EEB"/>
    <w:rsid w:val="00B60E78"/>
    <w:rsid w:val="00B67398"/>
    <w:rsid w:val="00B7074F"/>
    <w:rsid w:val="00B728D8"/>
    <w:rsid w:val="00B77705"/>
    <w:rsid w:val="00B94801"/>
    <w:rsid w:val="00B94E88"/>
    <w:rsid w:val="00B95059"/>
    <w:rsid w:val="00BA6933"/>
    <w:rsid w:val="00BB2B62"/>
    <w:rsid w:val="00BC063A"/>
    <w:rsid w:val="00BC36F5"/>
    <w:rsid w:val="00BC7F4B"/>
    <w:rsid w:val="00BD2202"/>
    <w:rsid w:val="00BD6E55"/>
    <w:rsid w:val="00BF17CC"/>
    <w:rsid w:val="00BF2528"/>
    <w:rsid w:val="00BF4299"/>
    <w:rsid w:val="00BF4978"/>
    <w:rsid w:val="00BF49E9"/>
    <w:rsid w:val="00BF62E3"/>
    <w:rsid w:val="00C07DC3"/>
    <w:rsid w:val="00C13613"/>
    <w:rsid w:val="00C173C2"/>
    <w:rsid w:val="00C252DD"/>
    <w:rsid w:val="00C31433"/>
    <w:rsid w:val="00C41A2F"/>
    <w:rsid w:val="00C46B97"/>
    <w:rsid w:val="00C511B2"/>
    <w:rsid w:val="00C5135E"/>
    <w:rsid w:val="00C52EB0"/>
    <w:rsid w:val="00C5401B"/>
    <w:rsid w:val="00C60A1D"/>
    <w:rsid w:val="00C76FB3"/>
    <w:rsid w:val="00C84B8A"/>
    <w:rsid w:val="00CA1DED"/>
    <w:rsid w:val="00CA3DEF"/>
    <w:rsid w:val="00CA44B1"/>
    <w:rsid w:val="00CB28D4"/>
    <w:rsid w:val="00CB4969"/>
    <w:rsid w:val="00CB530D"/>
    <w:rsid w:val="00CC4226"/>
    <w:rsid w:val="00CD2447"/>
    <w:rsid w:val="00CD444F"/>
    <w:rsid w:val="00CF038D"/>
    <w:rsid w:val="00CF22A2"/>
    <w:rsid w:val="00D02B9C"/>
    <w:rsid w:val="00D12F52"/>
    <w:rsid w:val="00D142B1"/>
    <w:rsid w:val="00D21DA5"/>
    <w:rsid w:val="00D2497C"/>
    <w:rsid w:val="00D30B51"/>
    <w:rsid w:val="00D5594B"/>
    <w:rsid w:val="00D56970"/>
    <w:rsid w:val="00D65FF4"/>
    <w:rsid w:val="00D752A7"/>
    <w:rsid w:val="00D83951"/>
    <w:rsid w:val="00D85F07"/>
    <w:rsid w:val="00D901A8"/>
    <w:rsid w:val="00D90F37"/>
    <w:rsid w:val="00D91E57"/>
    <w:rsid w:val="00DA363A"/>
    <w:rsid w:val="00DB0BE9"/>
    <w:rsid w:val="00DB33F2"/>
    <w:rsid w:val="00DC2FBC"/>
    <w:rsid w:val="00DC4F88"/>
    <w:rsid w:val="00DD1107"/>
    <w:rsid w:val="00DD4431"/>
    <w:rsid w:val="00DE077C"/>
    <w:rsid w:val="00E04C44"/>
    <w:rsid w:val="00E156E9"/>
    <w:rsid w:val="00E162B4"/>
    <w:rsid w:val="00E16EE9"/>
    <w:rsid w:val="00E33610"/>
    <w:rsid w:val="00E404B5"/>
    <w:rsid w:val="00E52932"/>
    <w:rsid w:val="00E815D0"/>
    <w:rsid w:val="00E85266"/>
    <w:rsid w:val="00E85271"/>
    <w:rsid w:val="00E93AD3"/>
    <w:rsid w:val="00EA5DEF"/>
    <w:rsid w:val="00EB1108"/>
    <w:rsid w:val="00EB21DE"/>
    <w:rsid w:val="00EC3333"/>
    <w:rsid w:val="00ED2B53"/>
    <w:rsid w:val="00F346A7"/>
    <w:rsid w:val="00F44830"/>
    <w:rsid w:val="00F501A4"/>
    <w:rsid w:val="00F518B2"/>
    <w:rsid w:val="00F525DA"/>
    <w:rsid w:val="00F867C3"/>
    <w:rsid w:val="00F97D20"/>
    <w:rsid w:val="00FB5E9F"/>
    <w:rsid w:val="00FC7AE4"/>
    <w:rsid w:val="00FE629A"/>
    <w:rsid w:val="00FF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DE8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E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3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76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32C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2CBD"/>
    <w:rPr>
      <w:rFonts w:ascii="Courier New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58293D"/>
  </w:style>
  <w:style w:type="paragraph" w:styleId="BalloonText">
    <w:name w:val="Balloon Text"/>
    <w:basedOn w:val="Normal"/>
    <w:link w:val="BalloonTextChar"/>
    <w:uiPriority w:val="99"/>
    <w:semiHidden/>
    <w:unhideWhenUsed/>
    <w:rsid w:val="0058293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93D"/>
    <w:rPr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7610E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7610E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333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333B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333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333B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A3EFE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A433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C46B9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6B9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6B9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6B9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6B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fontTable" Target="fontTable.xml"/><Relationship Id="rId31" Type="http://schemas.microsoft.com/office/2011/relationships/people" Target="people.xml"/><Relationship Id="rId3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CADFEA-CE74-334D-B543-8F38896F2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11</Pages>
  <Words>702</Words>
  <Characters>4004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Yao</dc:creator>
  <cp:keywords/>
  <dc:description/>
  <cp:lastModifiedBy>Wan Yao</cp:lastModifiedBy>
  <cp:revision>307</cp:revision>
  <dcterms:created xsi:type="dcterms:W3CDTF">2020-01-09T13:15:00Z</dcterms:created>
  <dcterms:modified xsi:type="dcterms:W3CDTF">2020-05-24T10:18:00Z</dcterms:modified>
</cp:coreProperties>
</file>